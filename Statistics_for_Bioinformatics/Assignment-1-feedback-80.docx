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3C716" w14:textId="13F44AD0" w:rsidR="006729CA" w:rsidRPr="00324DFD" w:rsidRDefault="0045021D" w:rsidP="006729CA">
      <w:pPr>
        <w:rPr>
          <w:b/>
          <w:bCs/>
        </w:rPr>
      </w:pPr>
      <w:r>
        <w:rPr>
          <w:b/>
          <w:bCs/>
        </w:rPr>
        <w:t xml:space="preserve">The relationship between the severity of infection and probiotic treatment on </w:t>
      </w:r>
      <w:r w:rsidR="00324DFD" w:rsidRPr="00324DFD">
        <w:rPr>
          <w:b/>
          <w:bCs/>
        </w:rPr>
        <w:t>antimicrobial peptide</w:t>
      </w:r>
      <w:r w:rsidR="00324DFD">
        <w:rPr>
          <w:b/>
          <w:bCs/>
        </w:rPr>
        <w:t xml:space="preserve"> levels.</w:t>
      </w:r>
    </w:p>
    <w:p w14:paraId="4DE2D447" w14:textId="0FB57D21" w:rsidR="00D13365" w:rsidRDefault="00D13365" w:rsidP="006729CA">
      <w:pPr>
        <w:rPr>
          <w:b/>
          <w:bCs/>
        </w:rPr>
      </w:pPr>
    </w:p>
    <w:p w14:paraId="2BB3A8DC" w14:textId="77F5CC0E" w:rsidR="00AC49AD" w:rsidRDefault="003D28B8" w:rsidP="00CC1099">
      <w:r>
        <w:t>A</w:t>
      </w:r>
      <w:r w:rsidR="000820B1">
        <w:t xml:space="preserve">n </w:t>
      </w:r>
      <w:r w:rsidR="00A63708">
        <w:t>analysis of covariance (</w:t>
      </w:r>
      <w:r w:rsidR="000820B1">
        <w:t>ANCOVA</w:t>
      </w:r>
      <w:r w:rsidR="0024764F">
        <w:t>)</w:t>
      </w:r>
      <w:r w:rsidR="000820B1">
        <w:t xml:space="preserve"> </w:t>
      </w:r>
      <w:r w:rsidR="0024764F">
        <w:t xml:space="preserve">was conducted to determine </w:t>
      </w:r>
      <w:r w:rsidR="00DF2B4B">
        <w:t xml:space="preserve">how </w:t>
      </w:r>
      <w:r w:rsidR="00EB070A">
        <w:t xml:space="preserve">severity of </w:t>
      </w:r>
      <w:r w:rsidR="003C4316">
        <w:t>symptoms</w:t>
      </w:r>
      <w:r w:rsidR="00EB070A">
        <w:t xml:space="preserve"> and administration of probiotics are related to the production of antimicrobial peptides</w:t>
      </w:r>
      <w:r w:rsidR="00C70269">
        <w:t xml:space="preserve"> </w:t>
      </w:r>
      <w:r w:rsidR="00EB070A">
        <w:t>in the human gastrointestinal microbi</w:t>
      </w:r>
      <w:r w:rsidR="00717DFC">
        <w:t>ota</w:t>
      </w:r>
      <w:r w:rsidR="008244B9">
        <w:t xml:space="preserve"> for </w:t>
      </w:r>
      <w:r w:rsidR="004F7150">
        <w:t>70 to 81-year-old</w:t>
      </w:r>
      <w:r w:rsidR="008244B9">
        <w:t xml:space="preserve"> patients suffering from gastrointestinal infections</w:t>
      </w:r>
      <w:r w:rsidR="00717DFC">
        <w:t>.</w:t>
      </w:r>
      <w:r w:rsidR="00B64C90">
        <w:t xml:space="preserve"> </w:t>
      </w:r>
      <w:r w:rsidR="007173A5">
        <w:t xml:space="preserve">The ANCOVA passed all diagnostic tests and </w:t>
      </w:r>
      <w:r w:rsidR="001C754C">
        <w:t>a significant interaction</w:t>
      </w:r>
      <w:r w:rsidR="00116EE9">
        <w:t xml:space="preserve"> effect</w:t>
      </w:r>
      <w:r w:rsidR="001C754C">
        <w:t xml:space="preserve"> between </w:t>
      </w:r>
      <w:r w:rsidR="00F74214">
        <w:t>probiotic administration and the severity of symptoms was found</w:t>
      </w:r>
      <w:r w:rsidR="00E96061">
        <w:t xml:space="preserve"> </w:t>
      </w:r>
      <w:r w:rsidR="001141BF">
        <w:t>(</w:t>
      </w:r>
      <w:r w:rsidR="00FA4E90">
        <w:t>ANCOVA, F</w:t>
      </w:r>
      <w:r w:rsidR="003A1448">
        <w:rPr>
          <w:vertAlign w:val="subscript"/>
        </w:rPr>
        <w:t>1</w:t>
      </w:r>
      <w:r w:rsidR="009B313C">
        <w:rPr>
          <w:vertAlign w:val="subscript"/>
        </w:rPr>
        <w:t>,76</w:t>
      </w:r>
      <w:r w:rsidR="00824FD0">
        <w:t>=</w:t>
      </w:r>
      <w:r w:rsidR="004C28FE">
        <w:t>25.28</w:t>
      </w:r>
      <w:r w:rsidR="00873C5C">
        <w:t>, P&lt;0.01)</w:t>
      </w:r>
      <w:r w:rsidR="000C7886">
        <w:t xml:space="preserve">. </w:t>
      </w:r>
      <w:r w:rsidR="00320344">
        <w:t>A negative correlation was found between the severity of i</w:t>
      </w:r>
      <w:r w:rsidR="003C4316">
        <w:t xml:space="preserve">nfection </w:t>
      </w:r>
      <w:r w:rsidR="00186937">
        <w:t>(</w:t>
      </w:r>
      <w:r w:rsidR="003C4316">
        <w:t xml:space="preserve">measured in days </w:t>
      </w:r>
      <w:r w:rsidR="00D93993">
        <w:t xml:space="preserve">with </w:t>
      </w:r>
      <w:r w:rsidR="001771D2">
        <w:t>symptoms) and</w:t>
      </w:r>
      <w:r w:rsidR="00D93993">
        <w:t xml:space="preserve"> the levels of </w:t>
      </w:r>
      <w:r w:rsidR="00424DE0">
        <w:t>antimicrobial peptides measured</w:t>
      </w:r>
      <w:r w:rsidR="00186937">
        <w:t xml:space="preserve">, for patients administered the placebo treatment. For this patient group, </w:t>
      </w:r>
      <w:r w:rsidR="00A168C5">
        <w:t xml:space="preserve">there was a </w:t>
      </w:r>
      <w:r w:rsidR="00345140" w:rsidRPr="00345140">
        <w:t>-1.2</w:t>
      </w:r>
      <w:r w:rsidR="0087543E">
        <w:t>7</w:t>
      </w:r>
      <w:r w:rsidR="00345140">
        <w:t xml:space="preserve"> </w:t>
      </w:r>
      <w:r w:rsidR="00302818">
        <w:t xml:space="preserve">mg/ml </w:t>
      </w:r>
      <w:r w:rsidR="00345140">
        <w:t xml:space="preserve">reduction in </w:t>
      </w:r>
      <w:r w:rsidR="00CE504C">
        <w:t xml:space="preserve">antimicrobial peptide </w:t>
      </w:r>
      <w:r w:rsidR="0087543E">
        <w:t xml:space="preserve">levels for each </w:t>
      </w:r>
      <w:r w:rsidR="00DE65B1">
        <w:t>extra day of symptoms they experienced</w:t>
      </w:r>
      <w:r w:rsidR="0087655C">
        <w:t xml:space="preserve"> </w:t>
      </w:r>
      <w:r w:rsidR="00507B73">
        <w:t xml:space="preserve">(figure 1). </w:t>
      </w:r>
      <w:commentRangeStart w:id="0"/>
      <w:r w:rsidR="00EB75A5">
        <w:t xml:space="preserve">In contrast to the placebo patient group, patients receiving the probiotic treatment </w:t>
      </w:r>
      <w:r w:rsidR="00D912DC">
        <w:t xml:space="preserve">saw </w:t>
      </w:r>
      <w:r w:rsidR="00CE504C">
        <w:t xml:space="preserve">a very small increase in antimicrobial peptide levels as the </w:t>
      </w:r>
      <w:r w:rsidR="00BB7778">
        <w:t xml:space="preserve">severity of the symptoms increased (figure 1). </w:t>
      </w:r>
      <w:r w:rsidR="00F07233">
        <w:t>In patients administered the probiotic treatment</w:t>
      </w:r>
      <w:r w:rsidR="008275F1">
        <w:t>,</w:t>
      </w:r>
      <w:r w:rsidR="00F07233">
        <w:t xml:space="preserve"> </w:t>
      </w:r>
      <w:r w:rsidR="00DC4810">
        <w:t xml:space="preserve">the antimicrobial peptide levels increased by 0.11 mg/ml for each extra </w:t>
      </w:r>
      <w:r w:rsidR="002246B5">
        <w:t xml:space="preserve">day with symptoms before the treatment started. </w:t>
      </w:r>
      <w:commentRangeEnd w:id="0"/>
      <w:r w:rsidR="005557BF">
        <w:rPr>
          <w:rStyle w:val="CommentReference"/>
        </w:rPr>
        <w:commentReference w:id="0"/>
      </w:r>
      <w:r w:rsidR="00AC49AD">
        <w:t xml:space="preserve">These results show that the administration of the placebo treatment to </w:t>
      </w:r>
      <w:r w:rsidR="00D865D9">
        <w:t xml:space="preserve">70 to 81-year-old patients suffering with gastrointestinal infections reduces </w:t>
      </w:r>
      <w:r w:rsidR="00A559CD">
        <w:t xml:space="preserve">the </w:t>
      </w:r>
      <w:r w:rsidR="00680433">
        <w:t xml:space="preserve">effect of </w:t>
      </w:r>
      <w:r w:rsidR="006F2539">
        <w:t xml:space="preserve">the severity of the </w:t>
      </w:r>
      <w:r w:rsidR="00FE387C">
        <w:t xml:space="preserve">infection, which on the placebo treatment </w:t>
      </w:r>
      <w:r w:rsidR="00867863">
        <w:t>decreases</w:t>
      </w:r>
      <w:r w:rsidR="00FE387C">
        <w:t xml:space="preserve"> </w:t>
      </w:r>
      <w:r w:rsidR="007448DE">
        <w:t>the levels of antimicrobial peptides</w:t>
      </w:r>
      <w:r w:rsidR="00867863">
        <w:t xml:space="preserve"> in the human gastrointestinal microbiota.</w:t>
      </w:r>
      <w:r w:rsidR="00CE7B0D">
        <w:t xml:space="preserve"> Consequently, these results indicate that </w:t>
      </w:r>
      <w:r w:rsidR="00F0538B">
        <w:t xml:space="preserve">probiotic treatments may be an effective </w:t>
      </w:r>
      <w:r w:rsidR="00247FD6">
        <w:t>way of increasing antimicrobial peptide levels</w:t>
      </w:r>
      <w:r w:rsidR="00F0538B">
        <w:t xml:space="preserve"> in patients with more severe infection symptoms </w:t>
      </w:r>
      <w:r w:rsidR="00247FD6">
        <w:t xml:space="preserve">but not particularly effective for </w:t>
      </w:r>
      <w:commentRangeStart w:id="1"/>
      <w:r w:rsidR="00247FD6">
        <w:t>patients with less severe symptoms.</w:t>
      </w:r>
      <w:commentRangeEnd w:id="1"/>
      <w:r w:rsidR="005557BF">
        <w:rPr>
          <w:rStyle w:val="CommentReference"/>
        </w:rPr>
        <w:commentReference w:id="1"/>
      </w:r>
    </w:p>
    <w:p w14:paraId="1228684F" w14:textId="77777777" w:rsidR="00AC49AD" w:rsidRDefault="00AC49AD" w:rsidP="00CC1099"/>
    <w:p w14:paraId="4D7FB337" w14:textId="4F204A90" w:rsidR="00C727BF" w:rsidRPr="00B42BA9" w:rsidRDefault="00680433" w:rsidP="00CC1099">
      <w:r w:rsidRPr="000B239C">
        <w:rPr>
          <w:noProof/>
        </w:rPr>
        <w:drawing>
          <wp:inline distT="0" distB="0" distL="0" distR="0" wp14:anchorId="741ED547" wp14:editId="5DE90332">
            <wp:extent cx="5697643" cy="3618230"/>
            <wp:effectExtent l="0" t="0" r="5080" b="127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 rotWithShape="1">
                    <a:blip r:embed="rId9"/>
                    <a:srcRect l="590"/>
                    <a:stretch/>
                  </pic:blipFill>
                  <pic:spPr bwMode="auto">
                    <a:xfrm>
                      <a:off x="0" y="0"/>
                      <a:ext cx="5697643" cy="3618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A7819">
        <w:t xml:space="preserve"> </w:t>
      </w:r>
    </w:p>
    <w:p w14:paraId="5AC24F16" w14:textId="5F485057" w:rsidR="006B3B7C" w:rsidRPr="006B3B7C" w:rsidRDefault="006B3B7C" w:rsidP="006B3B7C"/>
    <w:p w14:paraId="5E113B9F" w14:textId="116257A8" w:rsidR="00A10D77" w:rsidRPr="00EE6302" w:rsidRDefault="00F04971" w:rsidP="006729CA">
      <w:pPr>
        <w:rPr>
          <w:sz w:val="18"/>
          <w:szCs w:val="18"/>
        </w:rPr>
      </w:pPr>
      <w:r>
        <w:rPr>
          <w:sz w:val="18"/>
          <w:szCs w:val="18"/>
        </w:rPr>
        <w:t xml:space="preserve">Figure 1. </w:t>
      </w:r>
      <w:r w:rsidR="007C20B4">
        <w:rPr>
          <w:sz w:val="18"/>
          <w:szCs w:val="18"/>
        </w:rPr>
        <w:t xml:space="preserve">The relationship between </w:t>
      </w:r>
      <w:r w:rsidR="008B2333">
        <w:rPr>
          <w:sz w:val="18"/>
          <w:szCs w:val="18"/>
        </w:rPr>
        <w:t>the levels of antimicrobial peptides in the human gastrointestinal microbiota</w:t>
      </w:r>
      <w:r w:rsidR="00465FE9">
        <w:rPr>
          <w:sz w:val="18"/>
          <w:szCs w:val="18"/>
        </w:rPr>
        <w:t xml:space="preserve"> and the severity of gastrointestinal infection symptoms </w:t>
      </w:r>
      <w:r w:rsidR="0041012D">
        <w:rPr>
          <w:sz w:val="18"/>
          <w:szCs w:val="18"/>
        </w:rPr>
        <w:t xml:space="preserve">when </w:t>
      </w:r>
      <w:r w:rsidR="00EC2C2A">
        <w:rPr>
          <w:sz w:val="18"/>
          <w:szCs w:val="18"/>
        </w:rPr>
        <w:t>administered</w:t>
      </w:r>
      <w:r w:rsidR="00EE6302">
        <w:rPr>
          <w:sz w:val="18"/>
          <w:szCs w:val="18"/>
        </w:rPr>
        <w:t xml:space="preserve"> placebo and probiotic treatments. </w:t>
      </w:r>
      <w:r w:rsidR="001A69E2">
        <w:rPr>
          <w:sz w:val="18"/>
          <w:szCs w:val="18"/>
        </w:rPr>
        <w:t xml:space="preserve">The graph is based on data from </w:t>
      </w:r>
      <w:r w:rsidR="00757B15">
        <w:rPr>
          <w:sz w:val="18"/>
          <w:szCs w:val="18"/>
        </w:rPr>
        <w:t>80 hospitalised 70 to 81-year-old patients suffering fro</w:t>
      </w:r>
      <w:r w:rsidR="009B3121">
        <w:rPr>
          <w:sz w:val="18"/>
          <w:szCs w:val="18"/>
        </w:rPr>
        <w:t>m gastrointestinal infections</w:t>
      </w:r>
      <w:r w:rsidR="007A44C6">
        <w:rPr>
          <w:sz w:val="18"/>
          <w:szCs w:val="18"/>
        </w:rPr>
        <w:t xml:space="preserve">. </w:t>
      </w:r>
      <w:r w:rsidR="00910CBE">
        <w:rPr>
          <w:sz w:val="18"/>
          <w:szCs w:val="18"/>
        </w:rPr>
        <w:t>Red represent</w:t>
      </w:r>
      <w:r w:rsidR="00046A33">
        <w:rPr>
          <w:sz w:val="18"/>
          <w:szCs w:val="18"/>
        </w:rPr>
        <w:t>s</w:t>
      </w:r>
      <w:r w:rsidR="00910CBE">
        <w:rPr>
          <w:sz w:val="18"/>
          <w:szCs w:val="18"/>
        </w:rPr>
        <w:t xml:space="preserve"> </w:t>
      </w:r>
      <w:r w:rsidR="007A44C6">
        <w:rPr>
          <w:sz w:val="18"/>
          <w:szCs w:val="18"/>
        </w:rPr>
        <w:t>the 40 patients</w:t>
      </w:r>
      <w:r w:rsidR="00910CBE">
        <w:rPr>
          <w:sz w:val="18"/>
          <w:szCs w:val="18"/>
        </w:rPr>
        <w:t xml:space="preserve"> </w:t>
      </w:r>
      <w:r w:rsidR="005F19F9">
        <w:rPr>
          <w:sz w:val="18"/>
          <w:szCs w:val="18"/>
        </w:rPr>
        <w:t xml:space="preserve">on a probiotic treatment </w:t>
      </w:r>
      <w:r w:rsidR="000D5D58">
        <w:rPr>
          <w:sz w:val="18"/>
          <w:szCs w:val="18"/>
        </w:rPr>
        <w:t>(</w:t>
      </w:r>
      <w:r w:rsidR="00925A96">
        <w:rPr>
          <w:sz w:val="18"/>
          <w:szCs w:val="18"/>
        </w:rPr>
        <w:t>y=</w:t>
      </w:r>
      <w:r w:rsidR="00046A33">
        <w:rPr>
          <w:sz w:val="18"/>
          <w:szCs w:val="18"/>
        </w:rPr>
        <w:t>68.51</w:t>
      </w:r>
      <w:r w:rsidR="007D4E32">
        <w:rPr>
          <w:sz w:val="18"/>
          <w:szCs w:val="18"/>
        </w:rPr>
        <w:t>+0.11x</w:t>
      </w:r>
      <w:r w:rsidR="00046A33">
        <w:rPr>
          <w:sz w:val="18"/>
          <w:szCs w:val="18"/>
        </w:rPr>
        <w:t xml:space="preserve">) </w:t>
      </w:r>
      <w:r w:rsidR="005F19F9">
        <w:rPr>
          <w:sz w:val="18"/>
          <w:szCs w:val="18"/>
        </w:rPr>
        <w:t>and black represent</w:t>
      </w:r>
      <w:r w:rsidR="005D0947">
        <w:rPr>
          <w:sz w:val="18"/>
          <w:szCs w:val="18"/>
        </w:rPr>
        <w:t>s</w:t>
      </w:r>
      <w:r w:rsidR="007A44C6">
        <w:rPr>
          <w:sz w:val="18"/>
          <w:szCs w:val="18"/>
        </w:rPr>
        <w:t xml:space="preserve"> the other 40</w:t>
      </w:r>
      <w:r w:rsidR="005F19F9">
        <w:rPr>
          <w:sz w:val="18"/>
          <w:szCs w:val="18"/>
        </w:rPr>
        <w:t xml:space="preserve"> patients on a placebo treatment</w:t>
      </w:r>
      <w:r w:rsidR="005D0947">
        <w:rPr>
          <w:sz w:val="18"/>
          <w:szCs w:val="18"/>
        </w:rPr>
        <w:t xml:space="preserve"> (y=70.</w:t>
      </w:r>
      <w:r w:rsidR="00911D7C">
        <w:rPr>
          <w:sz w:val="18"/>
          <w:szCs w:val="18"/>
        </w:rPr>
        <w:t>42</w:t>
      </w:r>
      <w:r w:rsidR="007D4E32">
        <w:rPr>
          <w:sz w:val="18"/>
          <w:szCs w:val="18"/>
        </w:rPr>
        <w:t>-1.2</w:t>
      </w:r>
      <w:r w:rsidR="00611CE1">
        <w:rPr>
          <w:sz w:val="18"/>
          <w:szCs w:val="18"/>
        </w:rPr>
        <w:t>7</w:t>
      </w:r>
      <w:r w:rsidR="007D4E32">
        <w:rPr>
          <w:sz w:val="18"/>
          <w:szCs w:val="18"/>
        </w:rPr>
        <w:t>x</w:t>
      </w:r>
      <w:r w:rsidR="00911D7C">
        <w:rPr>
          <w:sz w:val="18"/>
          <w:szCs w:val="18"/>
        </w:rPr>
        <w:t>)</w:t>
      </w:r>
      <w:r w:rsidR="005F19F9">
        <w:rPr>
          <w:sz w:val="18"/>
          <w:szCs w:val="18"/>
        </w:rPr>
        <w:t xml:space="preserve">. </w:t>
      </w:r>
      <w:r w:rsidR="00B263D9">
        <w:rPr>
          <w:sz w:val="18"/>
          <w:szCs w:val="18"/>
        </w:rPr>
        <w:t xml:space="preserve">The two lines are the fitted regression lines from an ANCOVA analysis </w:t>
      </w:r>
      <w:r w:rsidR="00B37334">
        <w:rPr>
          <w:sz w:val="18"/>
          <w:szCs w:val="18"/>
        </w:rPr>
        <w:t xml:space="preserve">showing the relationship between antimicrobial </w:t>
      </w:r>
      <w:r w:rsidR="00B37334">
        <w:rPr>
          <w:sz w:val="18"/>
          <w:szCs w:val="18"/>
        </w:rPr>
        <w:lastRenderedPageBreak/>
        <w:t xml:space="preserve">peptides and severity of gastrointestinal infection (measured in </w:t>
      </w:r>
      <w:r w:rsidR="00CE1D35">
        <w:rPr>
          <w:sz w:val="18"/>
          <w:szCs w:val="18"/>
        </w:rPr>
        <w:t>number of days with symptoms) for the two different treatment groups (</w:t>
      </w:r>
      <w:commentRangeStart w:id="2"/>
      <w:r w:rsidR="00CE1D35">
        <w:rPr>
          <w:sz w:val="18"/>
          <w:szCs w:val="18"/>
        </w:rPr>
        <w:t>placebo or probiotic).</w:t>
      </w:r>
      <w:r w:rsidR="00BB471B">
        <w:rPr>
          <w:sz w:val="18"/>
          <w:szCs w:val="18"/>
        </w:rPr>
        <w:t xml:space="preserve"> </w:t>
      </w:r>
      <w:commentRangeEnd w:id="2"/>
      <w:r w:rsidR="005557BF">
        <w:rPr>
          <w:rStyle w:val="CommentReference"/>
        </w:rPr>
        <w:commentReference w:id="2"/>
      </w:r>
    </w:p>
    <w:p w14:paraId="036EA3C9" w14:textId="74429125" w:rsidR="00A10D77" w:rsidRDefault="00A10D77" w:rsidP="006729CA"/>
    <w:p w14:paraId="38C73B7E" w14:textId="77777777" w:rsidR="002068C6" w:rsidRDefault="002068C6" w:rsidP="006729CA"/>
    <w:p w14:paraId="4F26A04E" w14:textId="023B23CF" w:rsidR="00A10D77" w:rsidRPr="00AE1A3C" w:rsidRDefault="00AE1A3C" w:rsidP="006729CA">
      <w:pPr>
        <w:rPr>
          <w:b/>
          <w:bCs/>
        </w:rPr>
      </w:pPr>
      <w:r>
        <w:rPr>
          <w:b/>
          <w:bCs/>
        </w:rPr>
        <w:t xml:space="preserve">The effect of diet and probiotics on </w:t>
      </w:r>
      <w:r w:rsidR="004E3336">
        <w:rPr>
          <w:b/>
          <w:bCs/>
        </w:rPr>
        <w:t>Shannon diversity of gastrointestinal microbiota</w:t>
      </w:r>
      <w:r w:rsidR="00F56C53">
        <w:rPr>
          <w:b/>
          <w:bCs/>
        </w:rPr>
        <w:t>.</w:t>
      </w:r>
    </w:p>
    <w:p w14:paraId="70F4ECF2" w14:textId="5B0436D5" w:rsidR="00A10D77" w:rsidRDefault="00A10D77" w:rsidP="006729CA"/>
    <w:p w14:paraId="4BB88144" w14:textId="0043D929" w:rsidR="00DB5F04" w:rsidRDefault="00DB5F04" w:rsidP="006729CA"/>
    <w:p w14:paraId="0C467162" w14:textId="50D0C51E" w:rsidR="00E11556" w:rsidRDefault="00520DDA" w:rsidP="006729CA">
      <w:commentRangeStart w:id="3"/>
      <w:r>
        <w:t>A two</w:t>
      </w:r>
      <w:r w:rsidR="00D83DA9">
        <w:t>-</w:t>
      </w:r>
      <w:r>
        <w:t xml:space="preserve">way </w:t>
      </w:r>
      <w:r w:rsidR="00D83DA9">
        <w:t xml:space="preserve">ANOVA </w:t>
      </w:r>
      <w:r w:rsidR="004826CD">
        <w:t xml:space="preserve">was conducted to determine the </w:t>
      </w:r>
      <w:r w:rsidR="00511052">
        <w:t>effects of diet and probiotics on Shannon diversity</w:t>
      </w:r>
      <w:r w:rsidR="009A141B">
        <w:t xml:space="preserve">. </w:t>
      </w:r>
      <w:commentRangeEnd w:id="3"/>
      <w:r w:rsidR="005557BF">
        <w:rPr>
          <w:rStyle w:val="CommentReference"/>
        </w:rPr>
        <w:commentReference w:id="3"/>
      </w:r>
      <w:r w:rsidR="002C1696">
        <w:t xml:space="preserve">The </w:t>
      </w:r>
      <w:r w:rsidR="009506EF">
        <w:t>assumptions</w:t>
      </w:r>
      <w:r w:rsidR="002C1696">
        <w:t xml:space="preserve"> of the model</w:t>
      </w:r>
      <w:r w:rsidR="005E4BC3">
        <w:t xml:space="preserve"> </w:t>
      </w:r>
      <w:r w:rsidR="002C1696">
        <w:t xml:space="preserve">were </w:t>
      </w:r>
      <w:r w:rsidR="009506EF">
        <w:t>checked,</w:t>
      </w:r>
      <w:r w:rsidR="002C1696">
        <w:t xml:space="preserve"> and it </w:t>
      </w:r>
      <w:r w:rsidR="005E4BC3">
        <w:t xml:space="preserve">was found that there was a statistically significant </w:t>
      </w:r>
      <w:r w:rsidR="00121995">
        <w:t>interaction</w:t>
      </w:r>
      <w:r w:rsidR="005E4BC3">
        <w:t xml:space="preserve"> between </w:t>
      </w:r>
      <w:r w:rsidR="00121995">
        <w:t>the effects of diet and probiotic administration o</w:t>
      </w:r>
      <w:r w:rsidR="009506EF">
        <w:t>n</w:t>
      </w:r>
      <w:r w:rsidR="00121995">
        <w:t xml:space="preserve"> the Shannon diversity of the gastrointestinal microbiota </w:t>
      </w:r>
      <w:r w:rsidR="00E11556">
        <w:t>(two-way ANOVA, F</w:t>
      </w:r>
      <w:r w:rsidR="00E11556">
        <w:rPr>
          <w:vertAlign w:val="subscript"/>
        </w:rPr>
        <w:t>1,116</w:t>
      </w:r>
      <w:r w:rsidR="00C8060A">
        <w:t>=</w:t>
      </w:r>
      <w:r w:rsidR="00B94AA6">
        <w:t>27.16, P&lt;0.01)</w:t>
      </w:r>
      <w:r w:rsidR="00121995">
        <w:t xml:space="preserve">. </w:t>
      </w:r>
      <w:r w:rsidR="00321EB1">
        <w:t xml:space="preserve">The </w:t>
      </w:r>
      <w:r w:rsidR="00677C0B">
        <w:t xml:space="preserve">effect of probiotic administration to patients on Shannon diversity </w:t>
      </w:r>
      <w:r w:rsidR="00F72FB4">
        <w:t>was different depending</w:t>
      </w:r>
      <w:r w:rsidR="008E08AE">
        <w:t xml:space="preserve"> on </w:t>
      </w:r>
      <w:r w:rsidR="00F72FB4">
        <w:t xml:space="preserve">whether the patient was consuming a normal or high fibre </w:t>
      </w:r>
      <w:r w:rsidR="003F676E">
        <w:t xml:space="preserve">diet (figure 2A). Similarly, the effect of </w:t>
      </w:r>
      <w:r w:rsidR="008663BF">
        <w:t xml:space="preserve">diet on the Shannon diversity of patients was different depending on </w:t>
      </w:r>
      <w:r w:rsidR="00AF28EB">
        <w:t>whether they were receiving the probiotic or placebo treatment</w:t>
      </w:r>
      <w:r w:rsidR="007E0B94">
        <w:t xml:space="preserve"> </w:t>
      </w:r>
      <w:r w:rsidR="00AF28EB">
        <w:t xml:space="preserve">(figure 2A). </w:t>
      </w:r>
      <w:r w:rsidR="00505932">
        <w:t xml:space="preserve">A high fibre diet increased </w:t>
      </w:r>
      <w:r w:rsidR="007F5458">
        <w:t xml:space="preserve">the Shannon diversity of the gastrointestinal microbiota more in patients that were receiving the </w:t>
      </w:r>
      <w:r w:rsidR="001C5BB8">
        <w:t>placebo treatment than for those that were being administered probiotics</w:t>
      </w:r>
      <w:r w:rsidR="007E0B94">
        <w:t xml:space="preserve">, </w:t>
      </w:r>
      <w:r w:rsidR="001F7F84">
        <w:t>with a</w:t>
      </w:r>
      <w:r w:rsidR="00236137">
        <w:t>n</w:t>
      </w:r>
      <w:r w:rsidR="007E0B94">
        <w:t xml:space="preserve"> increase in mean Shannon diversity of </w:t>
      </w:r>
      <w:r w:rsidR="00D45086">
        <w:t xml:space="preserve">1.6 </w:t>
      </w:r>
      <w:r w:rsidR="006B762E">
        <w:t xml:space="preserve">compared to 0.16 in the </w:t>
      </w:r>
      <w:r w:rsidR="002B3CBF">
        <w:t xml:space="preserve">probiotic group </w:t>
      </w:r>
      <w:r w:rsidR="00A31941">
        <w:t xml:space="preserve">(figure 2B). The administration of probiotics to patients </w:t>
      </w:r>
      <w:r w:rsidR="005F7919">
        <w:t xml:space="preserve">increased the Shannon diversity of </w:t>
      </w:r>
      <w:r w:rsidR="000B6B48">
        <w:t xml:space="preserve">those that were consuming a normal diet </w:t>
      </w:r>
      <w:r w:rsidR="00DD2C8E">
        <w:t xml:space="preserve">more </w:t>
      </w:r>
      <w:r w:rsidR="000B6B48">
        <w:t xml:space="preserve">than those consuming a </w:t>
      </w:r>
      <w:r w:rsidR="00FF790D">
        <w:t>high fibre diet</w:t>
      </w:r>
      <w:r w:rsidR="00236137">
        <w:t xml:space="preserve">, with an increase in mean Shannon diversity of </w:t>
      </w:r>
      <w:r w:rsidR="00DD2C8E">
        <w:t>4.02</w:t>
      </w:r>
      <w:r w:rsidR="00236137">
        <w:t xml:space="preserve"> compared to </w:t>
      </w:r>
      <w:r w:rsidR="00DD2C8E">
        <w:t>2.58</w:t>
      </w:r>
      <w:r w:rsidR="00236137">
        <w:t xml:space="preserve"> in the </w:t>
      </w:r>
      <w:r w:rsidR="00B76B72">
        <w:t>high fibre</w:t>
      </w:r>
      <w:r w:rsidR="00236137">
        <w:t xml:space="preserve"> group</w:t>
      </w:r>
      <w:r w:rsidR="00FF790D">
        <w:t xml:space="preserve"> (figure 2A).</w:t>
      </w:r>
      <w:r w:rsidR="0033438D">
        <w:t xml:space="preserve"> These results suggest that </w:t>
      </w:r>
      <w:r w:rsidR="008749C5">
        <w:t xml:space="preserve">a high fibre diet and probiotic treatment can both be effective methods for increasing Shannon diversity </w:t>
      </w:r>
      <w:r w:rsidR="00764177">
        <w:t xml:space="preserve">of gastrointestinal microbiota, but each is more effective in the absence of the other. </w:t>
      </w:r>
    </w:p>
    <w:p w14:paraId="12DB8CB0" w14:textId="178EF055" w:rsidR="00666348" w:rsidRDefault="00666348" w:rsidP="00666348"/>
    <w:p w14:paraId="5ABA816F" w14:textId="6A08B820" w:rsidR="00666348" w:rsidRDefault="00666348" w:rsidP="00666348"/>
    <w:p w14:paraId="6B8C8B40" w14:textId="6CF56B6C" w:rsidR="00DB4E19" w:rsidRDefault="00AA0965" w:rsidP="00B42CD6">
      <w:r w:rsidRPr="00AA0965">
        <w:rPr>
          <w:noProof/>
        </w:rPr>
        <w:drawing>
          <wp:inline distT="0" distB="0" distL="0" distR="0" wp14:anchorId="4D3ED4C2" wp14:editId="75F89A63">
            <wp:extent cx="6245165" cy="2548991"/>
            <wp:effectExtent l="0" t="0" r="3810" b="381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8987" cy="259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9B3AB" w14:textId="24D73F80" w:rsidR="00EA0110" w:rsidRPr="00EA0110" w:rsidRDefault="00EA0110" w:rsidP="00EA0110"/>
    <w:p w14:paraId="072F59DD" w14:textId="77777777" w:rsidR="0010296B" w:rsidRDefault="00153C94" w:rsidP="00EA0110">
      <w:pPr>
        <w:rPr>
          <w:sz w:val="20"/>
          <w:szCs w:val="20"/>
        </w:rPr>
      </w:pPr>
      <w:r>
        <w:rPr>
          <w:sz w:val="20"/>
          <w:szCs w:val="20"/>
        </w:rPr>
        <w:t xml:space="preserve">Figure 2. </w:t>
      </w:r>
    </w:p>
    <w:p w14:paraId="4AADB65F" w14:textId="77777777" w:rsidR="0010296B" w:rsidRDefault="0010296B" w:rsidP="00EA0110">
      <w:pPr>
        <w:rPr>
          <w:sz w:val="20"/>
          <w:szCs w:val="20"/>
        </w:rPr>
      </w:pPr>
    </w:p>
    <w:p w14:paraId="2651F93E" w14:textId="6340F249" w:rsidR="00EA0110" w:rsidRPr="00153C94" w:rsidRDefault="00DD19FE" w:rsidP="00EA0110">
      <w:pPr>
        <w:rPr>
          <w:sz w:val="20"/>
          <w:szCs w:val="20"/>
        </w:rPr>
      </w:pPr>
      <w:r>
        <w:rPr>
          <w:sz w:val="20"/>
          <w:szCs w:val="20"/>
        </w:rPr>
        <w:t>A) A box</w:t>
      </w:r>
      <w:r w:rsidR="000E7110">
        <w:rPr>
          <w:sz w:val="20"/>
          <w:szCs w:val="20"/>
        </w:rPr>
        <w:t xml:space="preserve"> </w:t>
      </w:r>
      <w:r>
        <w:rPr>
          <w:sz w:val="20"/>
          <w:szCs w:val="20"/>
        </w:rPr>
        <w:t>plot</w:t>
      </w:r>
      <w:r w:rsidR="000E7110">
        <w:rPr>
          <w:sz w:val="20"/>
          <w:szCs w:val="20"/>
        </w:rPr>
        <w:t xml:space="preserve"> of </w:t>
      </w:r>
      <w:r w:rsidR="004960F3">
        <w:rPr>
          <w:sz w:val="20"/>
          <w:szCs w:val="20"/>
        </w:rPr>
        <w:t>how</w:t>
      </w:r>
      <w:r w:rsidR="000E7110">
        <w:rPr>
          <w:sz w:val="20"/>
          <w:szCs w:val="20"/>
        </w:rPr>
        <w:t xml:space="preserve"> </w:t>
      </w:r>
      <w:r w:rsidR="00F1511B">
        <w:rPr>
          <w:sz w:val="20"/>
          <w:szCs w:val="20"/>
        </w:rPr>
        <w:t xml:space="preserve">the distribution of </w:t>
      </w:r>
      <w:r w:rsidR="000E7110">
        <w:rPr>
          <w:sz w:val="20"/>
          <w:szCs w:val="20"/>
        </w:rPr>
        <w:t xml:space="preserve">Shannon diversity of gastrointestinal microbiota </w:t>
      </w:r>
      <w:r w:rsidR="004960F3">
        <w:rPr>
          <w:sz w:val="20"/>
          <w:szCs w:val="20"/>
        </w:rPr>
        <w:t xml:space="preserve">is </w:t>
      </w:r>
      <w:r w:rsidR="008F0790">
        <w:rPr>
          <w:sz w:val="20"/>
          <w:szCs w:val="20"/>
        </w:rPr>
        <w:t>affected</w:t>
      </w:r>
      <w:r w:rsidR="004960F3">
        <w:rPr>
          <w:sz w:val="20"/>
          <w:szCs w:val="20"/>
        </w:rPr>
        <w:t xml:space="preserve"> by diet and </w:t>
      </w:r>
      <w:r w:rsidR="008F0790">
        <w:rPr>
          <w:sz w:val="20"/>
          <w:szCs w:val="20"/>
        </w:rPr>
        <w:t xml:space="preserve">probiotic </w:t>
      </w:r>
      <w:r w:rsidR="0010296B">
        <w:rPr>
          <w:sz w:val="20"/>
          <w:szCs w:val="20"/>
        </w:rPr>
        <w:t>administration</w:t>
      </w:r>
      <w:commentRangeStart w:id="4"/>
      <w:r w:rsidR="0010296B">
        <w:rPr>
          <w:sz w:val="20"/>
          <w:szCs w:val="20"/>
        </w:rPr>
        <w:t>.</w:t>
      </w:r>
      <w:r w:rsidR="002D405B">
        <w:rPr>
          <w:sz w:val="20"/>
          <w:szCs w:val="20"/>
        </w:rPr>
        <w:t xml:space="preserve"> </w:t>
      </w:r>
      <w:r w:rsidR="008F0790">
        <w:rPr>
          <w:sz w:val="20"/>
          <w:szCs w:val="20"/>
        </w:rPr>
        <w:t xml:space="preserve">B) </w:t>
      </w:r>
      <w:commentRangeEnd w:id="4"/>
      <w:r w:rsidR="00BF2923">
        <w:rPr>
          <w:rStyle w:val="CommentReference"/>
        </w:rPr>
        <w:commentReference w:id="4"/>
      </w:r>
      <w:r w:rsidR="00600E51">
        <w:rPr>
          <w:sz w:val="20"/>
          <w:szCs w:val="20"/>
        </w:rPr>
        <w:t xml:space="preserve">Interaction diagram showing </w:t>
      </w:r>
      <w:r w:rsidR="008F0790">
        <w:rPr>
          <w:sz w:val="20"/>
          <w:szCs w:val="20"/>
        </w:rPr>
        <w:t xml:space="preserve">effect of </w:t>
      </w:r>
      <w:r w:rsidR="00600E51">
        <w:rPr>
          <w:sz w:val="20"/>
          <w:szCs w:val="20"/>
        </w:rPr>
        <w:t xml:space="preserve">probiotics and </w:t>
      </w:r>
      <w:r w:rsidR="00C64975">
        <w:rPr>
          <w:sz w:val="20"/>
          <w:szCs w:val="20"/>
        </w:rPr>
        <w:t>diet on mean Shannon diversity</w:t>
      </w:r>
      <w:r w:rsidR="009B2D06">
        <w:rPr>
          <w:sz w:val="20"/>
          <w:szCs w:val="20"/>
        </w:rPr>
        <w:t>. The slopes of the lines illustrate the effect size of moving from the placebo to the probiotic treatment</w:t>
      </w:r>
      <w:r w:rsidR="00BC358F">
        <w:rPr>
          <w:sz w:val="20"/>
          <w:szCs w:val="20"/>
        </w:rPr>
        <w:t xml:space="preserve"> under each dietary condition</w:t>
      </w:r>
      <w:r w:rsidR="00C64975">
        <w:rPr>
          <w:sz w:val="20"/>
          <w:szCs w:val="20"/>
        </w:rPr>
        <w:t>.</w:t>
      </w:r>
      <w:r w:rsidR="00BC5850">
        <w:rPr>
          <w:sz w:val="20"/>
          <w:szCs w:val="20"/>
        </w:rPr>
        <w:t xml:space="preserve"> </w:t>
      </w:r>
      <w:r w:rsidR="009F2D5D">
        <w:rPr>
          <w:sz w:val="20"/>
          <w:szCs w:val="20"/>
        </w:rPr>
        <w:t>Both</w:t>
      </w:r>
      <w:r w:rsidR="0010296B">
        <w:rPr>
          <w:sz w:val="20"/>
          <w:szCs w:val="20"/>
        </w:rPr>
        <w:t xml:space="preserve"> </w:t>
      </w:r>
      <w:del w:id="5" w:author="Joseph Williamson" w:date="2021-12-14T18:29:00Z">
        <w:r w:rsidR="009F2D5D" w:rsidDel="00BF2923">
          <w:rPr>
            <w:sz w:val="20"/>
            <w:szCs w:val="20"/>
          </w:rPr>
          <w:delText xml:space="preserve">figure </w:delText>
        </w:r>
      </w:del>
      <w:ins w:id="6" w:author="Joseph Williamson" w:date="2021-12-14T18:29:00Z">
        <w:r w:rsidR="00BF2923">
          <w:rPr>
            <w:sz w:val="20"/>
            <w:szCs w:val="20"/>
          </w:rPr>
          <w:t>panels</w:t>
        </w:r>
        <w:r w:rsidR="00BF2923">
          <w:rPr>
            <w:sz w:val="20"/>
            <w:szCs w:val="20"/>
          </w:rPr>
          <w:t xml:space="preserve"> </w:t>
        </w:r>
      </w:ins>
      <w:r w:rsidR="009F2D5D">
        <w:rPr>
          <w:sz w:val="20"/>
          <w:szCs w:val="20"/>
        </w:rPr>
        <w:t>A and B</w:t>
      </w:r>
      <w:r w:rsidR="0010296B">
        <w:rPr>
          <w:sz w:val="20"/>
          <w:szCs w:val="20"/>
        </w:rPr>
        <w:t xml:space="preserve"> use data from deep amplicon sequencing of stool samples taken from 120 patients with gastrointestinal infections following antibiotic treatment</w:t>
      </w:r>
      <w:r w:rsidR="00C641DF">
        <w:rPr>
          <w:sz w:val="20"/>
          <w:szCs w:val="20"/>
        </w:rPr>
        <w:t>.</w:t>
      </w:r>
    </w:p>
    <w:p w14:paraId="19AA44C2" w14:textId="341C8B09" w:rsidR="00EA0110" w:rsidRDefault="00EA0110" w:rsidP="00EA0110"/>
    <w:p w14:paraId="460EB9D3" w14:textId="68BA8D5C" w:rsidR="00EA0110" w:rsidRPr="00EA0110" w:rsidRDefault="00EA0110" w:rsidP="00EA0110"/>
    <w:p w14:paraId="1B48A970" w14:textId="33293999" w:rsidR="009B1284" w:rsidRDefault="00905624" w:rsidP="006729CA">
      <w:r w:rsidRPr="00905624">
        <w:t xml:space="preserve"> </w:t>
      </w:r>
      <w:r w:rsidR="008202A7" w:rsidRPr="008202A7">
        <w:t xml:space="preserve"> </w:t>
      </w:r>
    </w:p>
    <w:p w14:paraId="6192BC56" w14:textId="4F937E25" w:rsidR="00A10D77" w:rsidRDefault="00A10D77" w:rsidP="006729CA"/>
    <w:p w14:paraId="16BF4E05" w14:textId="5B166F4A" w:rsidR="00C50871" w:rsidRPr="00A84B96" w:rsidRDefault="005D47E4" w:rsidP="006729CA">
      <w:pPr>
        <w:rPr>
          <w:b/>
          <w:bCs/>
        </w:rPr>
      </w:pPr>
      <w:r w:rsidRPr="00A84B96">
        <w:rPr>
          <w:b/>
          <w:bCs/>
        </w:rPr>
        <w:t>References</w:t>
      </w:r>
    </w:p>
    <w:p w14:paraId="32C9D5BE" w14:textId="6C9B47F6" w:rsidR="005D47E4" w:rsidRDefault="005D47E4" w:rsidP="006729CA"/>
    <w:p w14:paraId="32B54764" w14:textId="2A24FD5E" w:rsidR="00BC4CDD" w:rsidRPr="00DF4A1D" w:rsidRDefault="00BC4CDD" w:rsidP="00B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color w:val="000000"/>
          <w:bdr w:val="none" w:sz="0" w:space="0" w:color="auto" w:frame="1"/>
        </w:rPr>
      </w:pPr>
      <w:r w:rsidRPr="00BC4CDD">
        <w:rPr>
          <w:color w:val="000000"/>
          <w:bdr w:val="none" w:sz="0" w:space="0" w:color="auto" w:frame="1"/>
        </w:rPr>
        <w:t xml:space="preserve">Wickham et al., (2019). Welcome to the </w:t>
      </w:r>
      <w:proofErr w:type="spellStart"/>
      <w:r w:rsidRPr="00BC4CDD">
        <w:rPr>
          <w:color w:val="000000"/>
          <w:bdr w:val="none" w:sz="0" w:space="0" w:color="auto" w:frame="1"/>
        </w:rPr>
        <w:t>tidyverse</w:t>
      </w:r>
      <w:proofErr w:type="spellEnd"/>
      <w:r w:rsidRPr="00BC4CDD">
        <w:rPr>
          <w:color w:val="000000"/>
          <w:bdr w:val="none" w:sz="0" w:space="0" w:color="auto" w:frame="1"/>
        </w:rPr>
        <w:t xml:space="preserve">. Journal of </w:t>
      </w:r>
      <w:proofErr w:type="gramStart"/>
      <w:r w:rsidRPr="00BC4CDD">
        <w:rPr>
          <w:color w:val="000000"/>
          <w:bdr w:val="none" w:sz="0" w:space="0" w:color="auto" w:frame="1"/>
        </w:rPr>
        <w:t>Open Source</w:t>
      </w:r>
      <w:proofErr w:type="gramEnd"/>
      <w:r w:rsidRPr="00BC4CDD">
        <w:rPr>
          <w:color w:val="000000"/>
          <w:bdr w:val="none" w:sz="0" w:space="0" w:color="auto" w:frame="1"/>
        </w:rPr>
        <w:t xml:space="preserve"> Software, 4(43), 1686,</w:t>
      </w:r>
      <w:r w:rsidRPr="00DF4A1D">
        <w:rPr>
          <w:color w:val="000000"/>
          <w:bdr w:val="none" w:sz="0" w:space="0" w:color="auto" w:frame="1"/>
        </w:rPr>
        <w:t xml:space="preserve"> </w:t>
      </w:r>
      <w:hyperlink r:id="rId11" w:history="1">
        <w:r w:rsidR="0005446F" w:rsidRPr="00BC4CDD">
          <w:rPr>
            <w:rStyle w:val="Hyperlink"/>
            <w:bdr w:val="none" w:sz="0" w:space="0" w:color="auto" w:frame="1"/>
          </w:rPr>
          <w:t>https://doi.org/10.21105/joss.01686</w:t>
        </w:r>
      </w:hyperlink>
    </w:p>
    <w:p w14:paraId="0C48BC68" w14:textId="6818CC79" w:rsidR="0005446F" w:rsidRPr="00DF4A1D" w:rsidRDefault="0005446F" w:rsidP="00B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color w:val="000000"/>
          <w:bdr w:val="none" w:sz="0" w:space="0" w:color="auto" w:frame="1"/>
        </w:rPr>
      </w:pPr>
    </w:p>
    <w:p w14:paraId="2DEA737B" w14:textId="77777777" w:rsidR="00DF4A1D" w:rsidRPr="00DF4A1D" w:rsidRDefault="00DF4A1D" w:rsidP="00DF4A1D">
      <w:r w:rsidRPr="00DF4A1D">
        <w:rPr>
          <w:color w:val="000000"/>
          <w:shd w:val="clear" w:color="auto" w:fill="FFFFFF"/>
        </w:rPr>
        <w:t>Wickham H (2016). </w:t>
      </w:r>
      <w:r w:rsidRPr="00DF4A1D">
        <w:rPr>
          <w:rStyle w:val="Emphasis"/>
          <w:color w:val="000000"/>
          <w:shd w:val="clear" w:color="auto" w:fill="FFFFFF"/>
        </w:rPr>
        <w:t>ggplot2: Elegant Graphics for Data Analysis</w:t>
      </w:r>
      <w:r w:rsidRPr="00DF4A1D">
        <w:rPr>
          <w:color w:val="000000"/>
          <w:shd w:val="clear" w:color="auto" w:fill="FFFFFF"/>
        </w:rPr>
        <w:t>. Springer-Verlag New York. ISBN 978-3-319-24277-4, </w:t>
      </w:r>
      <w:hyperlink r:id="rId12" w:history="1">
        <w:r w:rsidRPr="00DF4A1D">
          <w:rPr>
            <w:rStyle w:val="Hyperlink"/>
            <w:shd w:val="clear" w:color="auto" w:fill="FFFFFF"/>
          </w:rPr>
          <w:t>https://ggplot2.tidyverse.org</w:t>
        </w:r>
      </w:hyperlink>
      <w:r w:rsidRPr="00DF4A1D">
        <w:rPr>
          <w:color w:val="000000"/>
          <w:shd w:val="clear" w:color="auto" w:fill="FFFFFF"/>
        </w:rPr>
        <w:t>.</w:t>
      </w:r>
    </w:p>
    <w:p w14:paraId="5301BDD8" w14:textId="48A5724E" w:rsidR="00DB5F04" w:rsidRDefault="00F54BAF" w:rsidP="00F54BAF">
      <w:pPr>
        <w:pStyle w:val="citation"/>
        <w:shd w:val="clear" w:color="auto" w:fill="FFFFFF"/>
        <w:spacing w:after="150" w:afterAutospacing="0" w:line="312" w:lineRule="atLeast"/>
        <w:rPr>
          <w:rFonts w:eastAsia="Arial Unicode MS"/>
          <w:color w:val="000000"/>
        </w:rPr>
      </w:pPr>
      <w:r w:rsidRPr="00F54BAF">
        <w:rPr>
          <w:rFonts w:eastAsia="Arial Unicode MS"/>
          <w:color w:val="000000"/>
        </w:rPr>
        <w:t>RUTHERFORD, A. (2011). </w:t>
      </w:r>
      <w:r w:rsidRPr="00F54BAF">
        <w:rPr>
          <w:rFonts w:eastAsia="Arial Unicode MS"/>
          <w:i/>
          <w:iCs/>
          <w:color w:val="000000"/>
        </w:rPr>
        <w:t>ANOVA and ANCOVA: a GLM approach</w:t>
      </w:r>
      <w:r w:rsidRPr="00F54BAF">
        <w:rPr>
          <w:rFonts w:eastAsia="Arial Unicode MS"/>
          <w:color w:val="000000"/>
        </w:rPr>
        <w:t>. Hoboken, N.J., Wiley.</w:t>
      </w:r>
    </w:p>
    <w:p w14:paraId="512CB514" w14:textId="5E8A7E4A" w:rsidR="005557BF" w:rsidRDefault="005557BF" w:rsidP="00F54BAF">
      <w:pPr>
        <w:pStyle w:val="citation"/>
        <w:shd w:val="clear" w:color="auto" w:fill="FFFFFF"/>
        <w:spacing w:after="150" w:afterAutospacing="0" w:line="312" w:lineRule="atLeast"/>
        <w:rPr>
          <w:ins w:id="7" w:author="Joseph Williamson" w:date="2021-12-14T18:30:00Z"/>
          <w:rFonts w:eastAsia="Arial Unicode MS"/>
          <w:color w:val="FF0000"/>
        </w:rPr>
      </w:pPr>
      <w:ins w:id="8" w:author="Joseph Williamson" w:date="2021-12-14T18:22:00Z">
        <w:r>
          <w:rPr>
            <w:rFonts w:eastAsia="Arial Unicode MS"/>
            <w:color w:val="FF0000"/>
          </w:rPr>
          <w:t>Your script ran well and was generally well annotated (though a</w:t>
        </w:r>
      </w:ins>
      <w:ins w:id="9" w:author="Joseph Williamson" w:date="2021-12-14T18:23:00Z">
        <w:r>
          <w:rPr>
            <w:rFonts w:eastAsia="Arial Unicode MS"/>
            <w:color w:val="FF0000"/>
          </w:rPr>
          <w:t xml:space="preserve"> little more detail in places wouldn’t go amiss). </w:t>
        </w:r>
      </w:ins>
      <w:ins w:id="10" w:author="Joseph Williamson" w:date="2021-12-14T18:29:00Z">
        <w:r w:rsidR="00BF2923">
          <w:rPr>
            <w:rFonts w:eastAsia="Arial Unicode MS"/>
            <w:color w:val="FF0000"/>
          </w:rPr>
          <w:t xml:space="preserve">This report is </w:t>
        </w:r>
        <w:proofErr w:type="gramStart"/>
        <w:r w:rsidR="00BF2923">
          <w:rPr>
            <w:rFonts w:eastAsia="Arial Unicode MS"/>
            <w:color w:val="FF0000"/>
          </w:rPr>
          <w:t>really excellent</w:t>
        </w:r>
        <w:proofErr w:type="gramEnd"/>
        <w:r w:rsidR="00BF2923">
          <w:rPr>
            <w:rFonts w:eastAsia="Arial Unicode MS"/>
            <w:color w:val="FF0000"/>
          </w:rPr>
          <w:t>.</w:t>
        </w:r>
      </w:ins>
      <w:ins w:id="11" w:author="Joseph Williamson" w:date="2021-12-14T18:30:00Z">
        <w:r w:rsidR="00BF2923">
          <w:rPr>
            <w:rFonts w:eastAsia="Arial Unicode MS"/>
            <w:color w:val="FF0000"/>
          </w:rPr>
          <w:t xml:space="preserve"> I would like to have seen a post-hoc Tukey test to disentangle which groups were significantly different in experiment 2. Otherwise very minor comments. </w:t>
        </w:r>
      </w:ins>
    </w:p>
    <w:p w14:paraId="13217CD7" w14:textId="0B7280BC" w:rsidR="00BF2923" w:rsidRPr="005557BF" w:rsidRDefault="00BF2923" w:rsidP="00F54BAF">
      <w:pPr>
        <w:pStyle w:val="citation"/>
        <w:shd w:val="clear" w:color="auto" w:fill="FFFFFF"/>
        <w:spacing w:after="150" w:afterAutospacing="0" w:line="312" w:lineRule="atLeast"/>
        <w:rPr>
          <w:rFonts w:eastAsia="Arial Unicode MS"/>
          <w:color w:val="FF0000"/>
        </w:rPr>
      </w:pPr>
      <w:ins w:id="12" w:author="Joseph Williamson" w:date="2021-12-14T18:30:00Z">
        <w:r>
          <w:rPr>
            <w:rFonts w:eastAsia="Arial Unicode MS"/>
            <w:color w:val="FF0000"/>
          </w:rPr>
          <w:t>A</w:t>
        </w:r>
      </w:ins>
    </w:p>
    <w:sectPr w:rsidR="00BF2923" w:rsidRPr="00555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seph Williamson" w:date="2021-12-14T18:23:00Z" w:initials="JW">
    <w:p w14:paraId="3C1D1759" w14:textId="4A67C3D3" w:rsidR="005557BF" w:rsidRDefault="005557BF">
      <w:pPr>
        <w:pStyle w:val="CommentText"/>
      </w:pPr>
      <w:r>
        <w:rPr>
          <w:rStyle w:val="CommentReference"/>
        </w:rPr>
        <w:annotationRef/>
      </w:r>
      <w:r>
        <w:t>Small point but you could easily condense this a bit. Being concise is an artform!</w:t>
      </w:r>
    </w:p>
  </w:comment>
  <w:comment w:id="1" w:author="Joseph Williamson" w:date="2021-12-14T18:24:00Z" w:initials="JW">
    <w:p w14:paraId="77FA200B" w14:textId="651F0B6E" w:rsidR="005557BF" w:rsidRDefault="005557BF">
      <w:pPr>
        <w:pStyle w:val="CommentText"/>
      </w:pPr>
      <w:r>
        <w:rPr>
          <w:rStyle w:val="CommentReference"/>
        </w:rPr>
        <w:annotationRef/>
      </w:r>
      <w:r>
        <w:t xml:space="preserve">I’m not sure this is necessarily a good take from these data. Would it not be the case that the </w:t>
      </w:r>
      <w:proofErr w:type="spellStart"/>
      <w:r>
        <w:t>antimicrobnial</w:t>
      </w:r>
      <w:proofErr w:type="spellEnd"/>
      <w:r>
        <w:t xml:space="preserve"> peptides just haven’t yet dropped in the </w:t>
      </w:r>
      <w:proofErr w:type="gramStart"/>
      <w:r>
        <w:t>more early</w:t>
      </w:r>
      <w:proofErr w:type="gramEnd"/>
      <w:r>
        <w:t xml:space="preserve"> </w:t>
      </w:r>
      <w:proofErr w:type="spellStart"/>
      <w:r>
        <w:t>cases?</w:t>
      </w:r>
      <w:proofErr w:type="spellEnd"/>
      <w:r>
        <w:t xml:space="preserve"> It may be that my getting them to take a probiotic you prevent them developing into more severe cases. I guess you would need to run a different experiment. Anyway, I am glad you are framing your results in a biological context regardless.</w:t>
      </w:r>
    </w:p>
  </w:comment>
  <w:comment w:id="2" w:author="Joseph Williamson" w:date="2021-12-14T18:26:00Z" w:initials="JW">
    <w:p w14:paraId="704EBD89" w14:textId="36ECB06C" w:rsidR="005557BF" w:rsidRDefault="005557BF">
      <w:pPr>
        <w:pStyle w:val="CommentText"/>
      </w:pPr>
      <w:r>
        <w:rPr>
          <w:rStyle w:val="CommentReference"/>
        </w:rPr>
        <w:annotationRef/>
      </w:r>
      <w:r>
        <w:t>Great figure legend</w:t>
      </w:r>
    </w:p>
  </w:comment>
  <w:comment w:id="3" w:author="Joseph Williamson" w:date="2021-12-14T18:27:00Z" w:initials="JW">
    <w:p w14:paraId="6DD92299" w14:textId="57EAE176" w:rsidR="005557BF" w:rsidRDefault="005557BF">
      <w:pPr>
        <w:pStyle w:val="CommentText"/>
      </w:pPr>
      <w:r>
        <w:rPr>
          <w:rStyle w:val="CommentReference"/>
        </w:rPr>
        <w:annotationRef/>
      </w:r>
      <w:r>
        <w:t xml:space="preserve">I’m being picky because this is all good stuff, but I would suggest you are better leading with a result rather than the test you did. </w:t>
      </w:r>
      <w:r w:rsidR="00BF2923">
        <w:t xml:space="preserve">I would also put the model diagnostic point at the end too. Lead with the </w:t>
      </w:r>
      <w:proofErr w:type="gramStart"/>
      <w:r w:rsidR="00BF2923">
        <w:t>big exciting</w:t>
      </w:r>
      <w:proofErr w:type="gramEnd"/>
      <w:r w:rsidR="00BF2923">
        <w:t xml:space="preserve"> findings! </w:t>
      </w:r>
    </w:p>
  </w:comment>
  <w:comment w:id="4" w:author="Joseph Williamson" w:date="2021-12-14T18:29:00Z" w:initials="JW">
    <w:p w14:paraId="5ED8ED09" w14:textId="0DDDEE69" w:rsidR="00BF2923" w:rsidRDefault="00BF2923">
      <w:pPr>
        <w:pStyle w:val="CommentText"/>
      </w:pPr>
      <w:r>
        <w:rPr>
          <w:rStyle w:val="CommentReference"/>
        </w:rPr>
        <w:annotationRef/>
      </w:r>
      <w:r>
        <w:t>Y axis label shouldn’t have an underscore and the text on these figures is a little small.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C1D1759" w15:done="0"/>
  <w15:commentEx w15:paraId="77FA200B" w15:done="0"/>
  <w15:commentEx w15:paraId="704EBD89" w15:done="0"/>
  <w15:commentEx w15:paraId="6DD92299" w15:done="0"/>
  <w15:commentEx w15:paraId="5ED8ED0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35FBF" w16cex:dateUtc="2021-12-14T18:23:00Z"/>
  <w16cex:commentExtensible w16cex:durableId="25635FED" w16cex:dateUtc="2021-12-14T18:24:00Z"/>
  <w16cex:commentExtensible w16cex:durableId="2563606B" w16cex:dateUtc="2021-12-14T18:26:00Z"/>
  <w16cex:commentExtensible w16cex:durableId="25636079" w16cex:dateUtc="2021-12-14T18:27:00Z"/>
  <w16cex:commentExtensible w16cex:durableId="256360FF" w16cex:dateUtc="2021-12-14T18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C1D1759" w16cid:durableId="25635FBF"/>
  <w16cid:commentId w16cid:paraId="77FA200B" w16cid:durableId="25635FED"/>
  <w16cid:commentId w16cid:paraId="704EBD89" w16cid:durableId="2563606B"/>
  <w16cid:commentId w16cid:paraId="6DD92299" w16cid:durableId="25636079"/>
  <w16cid:commentId w16cid:paraId="5ED8ED09" w16cid:durableId="256360F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71CCC"/>
    <w:multiLevelType w:val="multilevel"/>
    <w:tmpl w:val="F080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4575AD"/>
    <w:multiLevelType w:val="hybridMultilevel"/>
    <w:tmpl w:val="CBC6E7FA"/>
    <w:lvl w:ilvl="0" w:tplc="A3C2CA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F86ABE"/>
    <w:multiLevelType w:val="hybridMultilevel"/>
    <w:tmpl w:val="979EF438"/>
    <w:lvl w:ilvl="0" w:tplc="FDEE20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seph Williamson">
    <w15:presenceInfo w15:providerId="AD" w15:userId="S::btx225@qmul.ac.uk::02c0b054-973e-47c0-865d-2a0fd0f315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527"/>
    <w:rsid w:val="00011003"/>
    <w:rsid w:val="0001544B"/>
    <w:rsid w:val="00023ABC"/>
    <w:rsid w:val="000362D8"/>
    <w:rsid w:val="00046A33"/>
    <w:rsid w:val="0005446F"/>
    <w:rsid w:val="000562B9"/>
    <w:rsid w:val="00061508"/>
    <w:rsid w:val="000820B1"/>
    <w:rsid w:val="000B239C"/>
    <w:rsid w:val="000B6B48"/>
    <w:rsid w:val="000C13FE"/>
    <w:rsid w:val="000C7886"/>
    <w:rsid w:val="000D5D58"/>
    <w:rsid w:val="000E5714"/>
    <w:rsid w:val="000E7110"/>
    <w:rsid w:val="000F6C0F"/>
    <w:rsid w:val="0010296B"/>
    <w:rsid w:val="001141BF"/>
    <w:rsid w:val="00116EE9"/>
    <w:rsid w:val="00121995"/>
    <w:rsid w:val="00131809"/>
    <w:rsid w:val="00137767"/>
    <w:rsid w:val="00153C94"/>
    <w:rsid w:val="001610A7"/>
    <w:rsid w:val="00161F6A"/>
    <w:rsid w:val="001771D2"/>
    <w:rsid w:val="00186937"/>
    <w:rsid w:val="001A69E2"/>
    <w:rsid w:val="001A7CA4"/>
    <w:rsid w:val="001B136C"/>
    <w:rsid w:val="001B713D"/>
    <w:rsid w:val="001C5BB8"/>
    <w:rsid w:val="001C754C"/>
    <w:rsid w:val="001F251A"/>
    <w:rsid w:val="001F7F84"/>
    <w:rsid w:val="002068C6"/>
    <w:rsid w:val="002246B5"/>
    <w:rsid w:val="00236137"/>
    <w:rsid w:val="0024764F"/>
    <w:rsid w:val="00247FD6"/>
    <w:rsid w:val="0029000D"/>
    <w:rsid w:val="00291605"/>
    <w:rsid w:val="002B077C"/>
    <w:rsid w:val="002B3CBF"/>
    <w:rsid w:val="002C12F6"/>
    <w:rsid w:val="002C1696"/>
    <w:rsid w:val="002D05BB"/>
    <w:rsid w:val="002D405B"/>
    <w:rsid w:val="002F60D9"/>
    <w:rsid w:val="00302818"/>
    <w:rsid w:val="00316489"/>
    <w:rsid w:val="003168BD"/>
    <w:rsid w:val="00320344"/>
    <w:rsid w:val="00321EB1"/>
    <w:rsid w:val="00324DFD"/>
    <w:rsid w:val="0033438D"/>
    <w:rsid w:val="00341810"/>
    <w:rsid w:val="00345140"/>
    <w:rsid w:val="00386E51"/>
    <w:rsid w:val="003873EE"/>
    <w:rsid w:val="003A1448"/>
    <w:rsid w:val="003B20B0"/>
    <w:rsid w:val="003C4316"/>
    <w:rsid w:val="003D28B8"/>
    <w:rsid w:val="003F676E"/>
    <w:rsid w:val="00407CA6"/>
    <w:rsid w:val="0041012D"/>
    <w:rsid w:val="00424DE0"/>
    <w:rsid w:val="0045021D"/>
    <w:rsid w:val="00455549"/>
    <w:rsid w:val="004571CC"/>
    <w:rsid w:val="00460185"/>
    <w:rsid w:val="00465FE9"/>
    <w:rsid w:val="00472025"/>
    <w:rsid w:val="004826CD"/>
    <w:rsid w:val="0048291A"/>
    <w:rsid w:val="004960F3"/>
    <w:rsid w:val="004A45AB"/>
    <w:rsid w:val="004C28FE"/>
    <w:rsid w:val="004E3336"/>
    <w:rsid w:val="004E5E5A"/>
    <w:rsid w:val="004E6B47"/>
    <w:rsid w:val="004F7150"/>
    <w:rsid w:val="004F7E59"/>
    <w:rsid w:val="00505932"/>
    <w:rsid w:val="00507B73"/>
    <w:rsid w:val="00511052"/>
    <w:rsid w:val="00511F09"/>
    <w:rsid w:val="00520DDA"/>
    <w:rsid w:val="00535008"/>
    <w:rsid w:val="005557BF"/>
    <w:rsid w:val="0057101F"/>
    <w:rsid w:val="00580243"/>
    <w:rsid w:val="00596D04"/>
    <w:rsid w:val="005B3FD1"/>
    <w:rsid w:val="005D0947"/>
    <w:rsid w:val="005D47E4"/>
    <w:rsid w:val="005D6EF3"/>
    <w:rsid w:val="005E4BC3"/>
    <w:rsid w:val="005E4E1A"/>
    <w:rsid w:val="005F19F9"/>
    <w:rsid w:val="005F2391"/>
    <w:rsid w:val="005F7919"/>
    <w:rsid w:val="00600E51"/>
    <w:rsid w:val="00611CE1"/>
    <w:rsid w:val="00626B7C"/>
    <w:rsid w:val="0063611C"/>
    <w:rsid w:val="00640457"/>
    <w:rsid w:val="0065486E"/>
    <w:rsid w:val="00654E5A"/>
    <w:rsid w:val="00666348"/>
    <w:rsid w:val="00667F57"/>
    <w:rsid w:val="006729CA"/>
    <w:rsid w:val="00677C0B"/>
    <w:rsid w:val="00680433"/>
    <w:rsid w:val="006825BD"/>
    <w:rsid w:val="0068392B"/>
    <w:rsid w:val="00691E2F"/>
    <w:rsid w:val="006B3B7C"/>
    <w:rsid w:val="006B4797"/>
    <w:rsid w:val="006B762E"/>
    <w:rsid w:val="006C4F75"/>
    <w:rsid w:val="006E11D0"/>
    <w:rsid w:val="006E3551"/>
    <w:rsid w:val="006F2539"/>
    <w:rsid w:val="007173A5"/>
    <w:rsid w:val="00717DFC"/>
    <w:rsid w:val="00743809"/>
    <w:rsid w:val="007448DE"/>
    <w:rsid w:val="00757B15"/>
    <w:rsid w:val="007630D8"/>
    <w:rsid w:val="00764177"/>
    <w:rsid w:val="00776AE6"/>
    <w:rsid w:val="00797AD0"/>
    <w:rsid w:val="007A44C6"/>
    <w:rsid w:val="007B1CCD"/>
    <w:rsid w:val="007B605E"/>
    <w:rsid w:val="007C0C92"/>
    <w:rsid w:val="007C20B4"/>
    <w:rsid w:val="007D0D40"/>
    <w:rsid w:val="007D4E32"/>
    <w:rsid w:val="007E0B94"/>
    <w:rsid w:val="007E1315"/>
    <w:rsid w:val="007E2187"/>
    <w:rsid w:val="007F5458"/>
    <w:rsid w:val="0081614F"/>
    <w:rsid w:val="008202A7"/>
    <w:rsid w:val="008244B9"/>
    <w:rsid w:val="00824FD0"/>
    <w:rsid w:val="008275F1"/>
    <w:rsid w:val="00864395"/>
    <w:rsid w:val="00865C59"/>
    <w:rsid w:val="008663BF"/>
    <w:rsid w:val="00867863"/>
    <w:rsid w:val="00873C5C"/>
    <w:rsid w:val="008745A3"/>
    <w:rsid w:val="008749C5"/>
    <w:rsid w:val="0087543E"/>
    <w:rsid w:val="00875B71"/>
    <w:rsid w:val="0087655C"/>
    <w:rsid w:val="008A1CFD"/>
    <w:rsid w:val="008A5C29"/>
    <w:rsid w:val="008B2333"/>
    <w:rsid w:val="008E08AE"/>
    <w:rsid w:val="008F0790"/>
    <w:rsid w:val="00900BB7"/>
    <w:rsid w:val="00905624"/>
    <w:rsid w:val="00910CBE"/>
    <w:rsid w:val="00911D7C"/>
    <w:rsid w:val="00920DF4"/>
    <w:rsid w:val="00925A96"/>
    <w:rsid w:val="009506EF"/>
    <w:rsid w:val="00973527"/>
    <w:rsid w:val="00974096"/>
    <w:rsid w:val="00982032"/>
    <w:rsid w:val="00984676"/>
    <w:rsid w:val="0099355F"/>
    <w:rsid w:val="009A141B"/>
    <w:rsid w:val="009B1284"/>
    <w:rsid w:val="009B2D06"/>
    <w:rsid w:val="009B3121"/>
    <w:rsid w:val="009B313C"/>
    <w:rsid w:val="009F2D5D"/>
    <w:rsid w:val="009F3780"/>
    <w:rsid w:val="00A10D77"/>
    <w:rsid w:val="00A168C5"/>
    <w:rsid w:val="00A31941"/>
    <w:rsid w:val="00A361E9"/>
    <w:rsid w:val="00A4361B"/>
    <w:rsid w:val="00A46BDA"/>
    <w:rsid w:val="00A559CD"/>
    <w:rsid w:val="00A63708"/>
    <w:rsid w:val="00A84B96"/>
    <w:rsid w:val="00A97BE4"/>
    <w:rsid w:val="00AA0965"/>
    <w:rsid w:val="00AC49AD"/>
    <w:rsid w:val="00AC7111"/>
    <w:rsid w:val="00AE1A3C"/>
    <w:rsid w:val="00AE4DFE"/>
    <w:rsid w:val="00AF28EB"/>
    <w:rsid w:val="00B25EB1"/>
    <w:rsid w:val="00B263D9"/>
    <w:rsid w:val="00B30715"/>
    <w:rsid w:val="00B31AE7"/>
    <w:rsid w:val="00B37334"/>
    <w:rsid w:val="00B42BA9"/>
    <w:rsid w:val="00B42CD6"/>
    <w:rsid w:val="00B64C90"/>
    <w:rsid w:val="00B73304"/>
    <w:rsid w:val="00B76B72"/>
    <w:rsid w:val="00B94AA6"/>
    <w:rsid w:val="00BA5F9D"/>
    <w:rsid w:val="00BB471B"/>
    <w:rsid w:val="00BB7778"/>
    <w:rsid w:val="00BC1866"/>
    <w:rsid w:val="00BC358F"/>
    <w:rsid w:val="00BC4CDD"/>
    <w:rsid w:val="00BC5850"/>
    <w:rsid w:val="00BD58DC"/>
    <w:rsid w:val="00BF18F8"/>
    <w:rsid w:val="00BF2923"/>
    <w:rsid w:val="00C15502"/>
    <w:rsid w:val="00C4531B"/>
    <w:rsid w:val="00C47E6D"/>
    <w:rsid w:val="00C50871"/>
    <w:rsid w:val="00C63800"/>
    <w:rsid w:val="00C641DF"/>
    <w:rsid w:val="00C64975"/>
    <w:rsid w:val="00C70269"/>
    <w:rsid w:val="00C727BF"/>
    <w:rsid w:val="00C8060A"/>
    <w:rsid w:val="00C91470"/>
    <w:rsid w:val="00CA7819"/>
    <w:rsid w:val="00CC1099"/>
    <w:rsid w:val="00CC64BF"/>
    <w:rsid w:val="00CE1D35"/>
    <w:rsid w:val="00CE504C"/>
    <w:rsid w:val="00CE7396"/>
    <w:rsid w:val="00CE7B0D"/>
    <w:rsid w:val="00D13365"/>
    <w:rsid w:val="00D45086"/>
    <w:rsid w:val="00D539F0"/>
    <w:rsid w:val="00D83DA9"/>
    <w:rsid w:val="00D865D9"/>
    <w:rsid w:val="00D912DC"/>
    <w:rsid w:val="00D93993"/>
    <w:rsid w:val="00DB4E19"/>
    <w:rsid w:val="00DB5F04"/>
    <w:rsid w:val="00DC4810"/>
    <w:rsid w:val="00DD19FE"/>
    <w:rsid w:val="00DD2C8E"/>
    <w:rsid w:val="00DD5ABD"/>
    <w:rsid w:val="00DE65B1"/>
    <w:rsid w:val="00DF2B4B"/>
    <w:rsid w:val="00DF4529"/>
    <w:rsid w:val="00DF4A1D"/>
    <w:rsid w:val="00E11556"/>
    <w:rsid w:val="00E244C6"/>
    <w:rsid w:val="00E25391"/>
    <w:rsid w:val="00E329E9"/>
    <w:rsid w:val="00E334A3"/>
    <w:rsid w:val="00E66940"/>
    <w:rsid w:val="00E72BD3"/>
    <w:rsid w:val="00E736A6"/>
    <w:rsid w:val="00E8488C"/>
    <w:rsid w:val="00E96061"/>
    <w:rsid w:val="00EA0110"/>
    <w:rsid w:val="00EB070A"/>
    <w:rsid w:val="00EB75A5"/>
    <w:rsid w:val="00EC2C2A"/>
    <w:rsid w:val="00EE2B61"/>
    <w:rsid w:val="00EE6302"/>
    <w:rsid w:val="00EE6A61"/>
    <w:rsid w:val="00EF26A9"/>
    <w:rsid w:val="00F04971"/>
    <w:rsid w:val="00F0538B"/>
    <w:rsid w:val="00F07233"/>
    <w:rsid w:val="00F11DF9"/>
    <w:rsid w:val="00F1511B"/>
    <w:rsid w:val="00F54BAF"/>
    <w:rsid w:val="00F56C53"/>
    <w:rsid w:val="00F72FB4"/>
    <w:rsid w:val="00F74214"/>
    <w:rsid w:val="00F933E5"/>
    <w:rsid w:val="00FA4E90"/>
    <w:rsid w:val="00FB3827"/>
    <w:rsid w:val="00FC37A2"/>
    <w:rsid w:val="00FC43A4"/>
    <w:rsid w:val="00FE387C"/>
    <w:rsid w:val="00FF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9E3D1"/>
  <w15:chartTrackingRefBased/>
  <w15:docId w15:val="{8A5E9F26-604D-EF44-BD94-1ABAFA7D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8C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5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4C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4CD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pbmumxcp4b">
    <w:name w:val="gpbmumxcp4b"/>
    <w:basedOn w:val="DefaultParagraphFont"/>
    <w:rsid w:val="00BC4CDD"/>
  </w:style>
  <w:style w:type="character" w:styleId="Hyperlink">
    <w:name w:val="Hyperlink"/>
    <w:basedOn w:val="DefaultParagraphFont"/>
    <w:uiPriority w:val="99"/>
    <w:unhideWhenUsed/>
    <w:rsid w:val="000544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46F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F4A1D"/>
    <w:rPr>
      <w:i/>
      <w:iCs/>
    </w:rPr>
  </w:style>
  <w:style w:type="paragraph" w:customStyle="1" w:styleId="citation">
    <w:name w:val="citation"/>
    <w:basedOn w:val="Normal"/>
    <w:rsid w:val="00F54BAF"/>
    <w:pPr>
      <w:spacing w:before="100" w:beforeAutospacing="1" w:after="100" w:afterAutospacing="1"/>
    </w:pPr>
  </w:style>
  <w:style w:type="paragraph" w:styleId="Revision">
    <w:name w:val="Revision"/>
    <w:hidden/>
    <w:uiPriority w:val="99"/>
    <w:semiHidden/>
    <w:rsid w:val="005557BF"/>
    <w:rPr>
      <w:rFonts w:ascii="Times New Roman" w:eastAsia="Times New Roman" w:hAnsi="Times New Roman" w:cs="Times New Roman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5557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7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7BF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7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7BF"/>
    <w:rPr>
      <w:rFonts w:ascii="Times New Roman" w:eastAsia="Times New Roman" w:hAnsi="Times New Roman" w:cs="Times New Roman"/>
      <w:b/>
      <w:bCs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hyperlink" Target="https://ggplot2.tidyvers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doi.org/10.21105/joss.01686" TargetMode="External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William Gordon Coutts</dc:creator>
  <cp:keywords/>
  <dc:description/>
  <cp:lastModifiedBy>Joseph Williamson</cp:lastModifiedBy>
  <cp:revision>6</cp:revision>
  <dcterms:created xsi:type="dcterms:W3CDTF">2021-11-26T16:17:00Z</dcterms:created>
  <dcterms:modified xsi:type="dcterms:W3CDTF">2021-12-14T18:31:00Z</dcterms:modified>
</cp:coreProperties>
</file>