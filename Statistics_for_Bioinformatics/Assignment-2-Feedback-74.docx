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6B4C3" w14:textId="0A770F30" w:rsidR="00271943" w:rsidRPr="005D5BA1" w:rsidRDefault="005D5BA1" w:rsidP="005D5BA1">
      <w:pPr>
        <w:pStyle w:val="Heading2"/>
        <w:rPr>
          <w:rFonts w:asciiTheme="minorHAnsi" w:hAnsiTheme="minorHAnsi" w:cstheme="minorHAnsi"/>
          <w:b/>
          <w:bCs/>
          <w:color w:val="000000" w:themeColor="text1"/>
          <w:sz w:val="28"/>
          <w:szCs w:val="28"/>
        </w:rPr>
      </w:pPr>
      <w:r w:rsidRPr="005D5BA1">
        <w:rPr>
          <w:rFonts w:asciiTheme="minorHAnsi" w:hAnsiTheme="minorHAnsi" w:cstheme="minorHAnsi"/>
          <w:b/>
          <w:bCs/>
          <w:color w:val="000000" w:themeColor="text1"/>
          <w:sz w:val="28"/>
          <w:szCs w:val="28"/>
        </w:rPr>
        <w:t xml:space="preserve">An approach to investigate the effect of </w:t>
      </w:r>
      <w:r w:rsidR="00BB1FDF">
        <w:rPr>
          <w:rFonts w:asciiTheme="minorHAnsi" w:hAnsiTheme="minorHAnsi" w:cstheme="minorHAnsi"/>
          <w:b/>
          <w:bCs/>
          <w:color w:val="000000" w:themeColor="text1"/>
          <w:sz w:val="28"/>
          <w:szCs w:val="28"/>
        </w:rPr>
        <w:t>daily step count</w:t>
      </w:r>
      <w:r w:rsidRPr="005D5BA1">
        <w:rPr>
          <w:rFonts w:asciiTheme="minorHAnsi" w:hAnsiTheme="minorHAnsi" w:cstheme="minorHAnsi"/>
          <w:b/>
          <w:bCs/>
          <w:color w:val="000000" w:themeColor="text1"/>
          <w:sz w:val="28"/>
          <w:szCs w:val="28"/>
        </w:rPr>
        <w:t xml:space="preserve"> and age on sleep quality</w:t>
      </w:r>
    </w:p>
    <w:p w14:paraId="4A2D489B" w14:textId="77777777" w:rsidR="00E7144A" w:rsidRDefault="00E7144A" w:rsidP="00E7144A"/>
    <w:p w14:paraId="49DA728F" w14:textId="223C6474" w:rsidR="005D5BA1" w:rsidRPr="00430ACA" w:rsidRDefault="00DA3EFE" w:rsidP="005D5BA1">
      <w:pPr>
        <w:rPr>
          <w:b/>
          <w:bCs/>
          <w:i/>
          <w:iCs/>
        </w:rPr>
      </w:pPr>
      <w:r w:rsidRPr="00430ACA">
        <w:rPr>
          <w:b/>
          <w:bCs/>
          <w:i/>
          <w:iCs/>
        </w:rPr>
        <w:t>Aims</w:t>
      </w:r>
    </w:p>
    <w:p w14:paraId="59B83BC2" w14:textId="58EBFE96" w:rsidR="00DA3EFE" w:rsidRDefault="00DA3EFE" w:rsidP="005D5BA1"/>
    <w:p w14:paraId="7092A3B2" w14:textId="4E7415D0" w:rsidR="00E7144A" w:rsidRDefault="004465BB" w:rsidP="005D5BA1">
      <w:r>
        <w:t>The aim of this approach is to determine any</w:t>
      </w:r>
      <w:r w:rsidR="00F01C0B">
        <w:t xml:space="preserve"> effect</w:t>
      </w:r>
      <w:r>
        <w:t>s</w:t>
      </w:r>
      <w:r w:rsidR="00F01C0B">
        <w:t xml:space="preserve"> of daily step counts and age on sleep quality</w:t>
      </w:r>
      <w:r>
        <w:t xml:space="preserve"> in </w:t>
      </w:r>
      <w:r w:rsidR="00807A88">
        <w:t xml:space="preserve">individuals ranging </w:t>
      </w:r>
      <w:commentRangeStart w:id="0"/>
      <w:r w:rsidR="00807A88">
        <w:t>from 18 to 64.</w:t>
      </w:r>
      <w:commentRangeEnd w:id="0"/>
      <w:r w:rsidR="00F65542">
        <w:rPr>
          <w:rStyle w:val="CommentReference"/>
        </w:rPr>
        <w:commentReference w:id="0"/>
      </w:r>
    </w:p>
    <w:p w14:paraId="214BB552" w14:textId="77777777" w:rsidR="004465BB" w:rsidRDefault="004465BB" w:rsidP="005D5BA1"/>
    <w:p w14:paraId="1AAE7FA0" w14:textId="43E6F35B" w:rsidR="005D5BA1" w:rsidRDefault="005D5BA1" w:rsidP="005D5BA1">
      <w:r w:rsidRPr="005D5BA1">
        <w:rPr>
          <w:b/>
          <w:bCs/>
          <w:i/>
          <w:iCs/>
        </w:rPr>
        <w:t>Introduction</w:t>
      </w:r>
    </w:p>
    <w:p w14:paraId="0E12D18A" w14:textId="5C69C3FF" w:rsidR="005D5BA1" w:rsidRDefault="005D5BA1" w:rsidP="005D5BA1"/>
    <w:p w14:paraId="6C9CFC0C" w14:textId="37226836" w:rsidR="004B7D22" w:rsidRDefault="00B92B36" w:rsidP="005D5BA1">
      <w:r>
        <w:t xml:space="preserve">Sleep is an important pillar of health in humans with each of us spending approximately one third of our lives asleep. Sleep is essential for both </w:t>
      </w:r>
      <w:r w:rsidR="00A80FB9">
        <w:t xml:space="preserve">cognitive and physical wellbeing </w:t>
      </w:r>
      <w:r w:rsidR="00A80FB9">
        <w:fldChar w:fldCharType="begin"/>
      </w:r>
      <w:r w:rsidR="00DD47F4">
        <w:instrText xml:space="preserve"> ADDIN ZOTERO_ITEM CSL_CITATION {"citationID":"9HGwAsMk","properties":{"formattedCitation":"(Hirshkowitz {\\i{}et al.}, 2015; Troynikov, Watson and Nawaz, 2018)","plainCitation":"(Hirshkowitz et al., 2015; Troynikov, Watson and Nawaz, 2018)","noteIndex":0},"citationItems":[{"id":812,"uris":["http://zotero.org/users/7932715/items/D8VVJZTH"],"uri":["http://zotero.org/users/7932715/items/D8VVJZTH"],"itemData":{"id":812,"type":"article-journal","abstract":"Objective\nThe objective was to conduct a scientifically rigorous update to the National Sleep Foundation’s sleep duration recommendations.\nMethods\nThe National Sleep Foundation convened an 18-member multidisciplinary expert panel, representing 12 stakeholder organizations, to evaluate scientific literature concerning sleep duration recommendations. We determined expert recommendations for sufficient sleep durations across the lifespan using the RAND/UCLA Appropriateness Method.\nResults\nThe panel agreed that, for healthy individuals with normal sleep, the appropriate sleep duration for newborns is between 14 and 17 hours, infants between 12 and 15 hours, toddlers between 11 and 14 hours, preschoolers between 10 and 13 hours, and school-aged children between 9 and 11 hours. For teenagers, 8 to 10 hours was considered appropriate, 7 to 9 hours for young adults and adults, and 7 to 8 hours of sleep for older adults.\nConclusions\nSufficient sleep duration requirements vary across the lifespan and from person to person. The recommendations reported here represent guidelines for healthy individuals and those not suffering from a sleep disorder. Sleep durations outside the recommended range may be appropriate, but deviating far from the normal range is rare. Individuals who habitually sleep outside the normal range may be exhibiting signs or symptoms of serious health problems or, if done volitionally, may be compromising their health and well-being.","container-title":"Sleep Health","DOI":"10.1016/j.sleh.2014.12.010","ISSN":"2352-7218","issue":"1","journalAbbreviation":"Sleep Health","language":"en","page":"40-43","source":"ScienceDirect","title":"National Sleep Foundation’s sleep time duration recommendations: methodology and results summary","title-short":"National Sleep Foundation’s sleep time duration recommendations","volume":"1","author":[{"family":"Hirshkowitz","given":"Max"},{"family":"Whiton","given":"Kaitlyn"},{"family":"Albert","given":"Steven M."},{"family":"Alessi","given":"Cathy"},{"family":"Bruni","given":"Oliviero"},{"family":"DonCarlos","given":"Lydia"},{"family":"Hazen","given":"Nancy"},{"family":"Herman","given":"John"},{"family":"Katz","given":"Eliot S."},{"family":"Kheirandish-Gozal","given":"Leila"},{"family":"Neubauer","given":"David N."},{"family":"O’Donnell","given":"Anne E."},{"family":"Ohayon","given":"Maurice"},{"family":"Peever","given":"John"},{"family":"Rawding","given":"Robert"},{"family":"Sachdeva","given":"Ramesh C."},{"family":"Setters","given":"Belinda"},{"family":"Vitiello","given":"Michael V."},{"family":"Ware","given":"J. Catesby"},{"family":"Adams Hillard","given":"Paula J."}],"issued":{"date-parts":[["2015",3,1]]}}},{"id":811,"uris":["http://zotero.org/users/7932715/items/JXVN9ZMQ"],"uri":["http://zotero.org/users/7932715/items/JXVN9ZMQ"],"itemData":{"id":811,"type":"article-journal","abstract":"Sleep loss impairs task performance and post-physical activity recovery, cognitive performance and mood, heightens fatigue and decreases vigour; poor sleep quality impairs decision-making, the speed and accuracy of task performance, and post-exercise recovery. Sleep time and quality are affected by age, psychological and physiological conditions, culture and environmental factors. Skin temperature, rapid temperature change and sweating during sleep can significantly reduce sleep quality. Hence, the thermal properties of bedding and sleepwear, both in steady-state and transient ambient temperature conditions, are logically important factors. Research to date on sleeping thermal microclimates and their effect on sleep quality is scarce. This present review covers the fundamental elements of human sleep, highlighting physically active people, such as athletes, and the influence of sleepwear and bedding on sleep thermal microclimates, as well as the research methods that have been and could be used in this field. This review identifies opportunity for future research direction and approaches to understanding thermal environments that may support better human sleep.","container-title":"Journal of Thermal Biology","DOI":"10.1016/j.jtherbio.2018.09.012","ISSN":"0306-4565","journalAbbreviation":"Journal of Thermal Biology","language":"en","page":"192-203","source":"ScienceDirect","title":"Sleep environments and sleep physiology: A review","title-short":"Sleep environments and sleep physiology","volume":"78","author":[{"family":"Troynikov","given":"Olga"},{"family":"Watson","given":"Christopher G."},{"family":"Nawaz","given":"Nazia"}],"issued":{"date-parts":[["2018",12,1]]}}}],"schema":"https://github.com/citation-style-language/schema/raw/master/csl-citation.json"} </w:instrText>
      </w:r>
      <w:r w:rsidR="00A80FB9">
        <w:fldChar w:fldCharType="separate"/>
      </w:r>
      <w:r w:rsidR="00DD47F4" w:rsidRPr="00DD47F4">
        <w:rPr>
          <w:rFonts w:ascii="Calibri" w:cs="Calibri"/>
        </w:rPr>
        <w:t xml:space="preserve">(Hirshkowitz </w:t>
      </w:r>
      <w:r w:rsidR="00DD47F4" w:rsidRPr="00DD47F4">
        <w:rPr>
          <w:rFonts w:ascii="Calibri" w:cs="Calibri"/>
          <w:i/>
          <w:iCs/>
        </w:rPr>
        <w:t>et al.</w:t>
      </w:r>
      <w:r w:rsidR="00DD47F4" w:rsidRPr="00DD47F4">
        <w:rPr>
          <w:rFonts w:ascii="Calibri" w:cs="Calibri"/>
        </w:rPr>
        <w:t>, 2015; Troynikov, Watson and Nawaz, 2018)</w:t>
      </w:r>
      <w:r w:rsidR="00A80FB9">
        <w:fldChar w:fldCharType="end"/>
      </w:r>
      <w:r w:rsidR="00A80FB9">
        <w:t xml:space="preserve">, allowing the body to recover from daily activity and return to optimum functioning </w:t>
      </w:r>
      <w:r w:rsidR="00A80FB9">
        <w:fldChar w:fldCharType="begin"/>
      </w:r>
      <w:r w:rsidR="00A80FB9">
        <w:instrText xml:space="preserve"> ADDIN ZOTERO_ITEM CSL_CITATION {"citationID":"InCd09E1","properties":{"formattedCitation":"(Vyazovskiy and Delogu, 2014)","plainCitation":"(Vyazovskiy and Delogu, 2014)","noteIndex":0},"citationItems":[{"id":815,"uris":["http://zotero.org/users/7932715/items/L2AA3NX3"],"uri":["http://zotero.org/users/7932715/items/L2AA3NX3"],"itemData":{"id":815,"type":"article-journal","abstract":"The overall function of sleep is hypothesized to provide “recovery” after preceding waking activities, thereby ensuring optimal functioning during subsequent wakefulness. However, the functional significance of the temporal dynamics of sleep, manifested in the slow homeostatic process and the alternation between non–rapid eye movement (NREM) and REM sleep remains unclear. We propose that NREM and REM sleep have distinct and complementary contributions to the overall function of sleep. Specifically, we suggest that cortical slow oscillations, occurring within specific functionally interconnected neuronal networks during NREM sleep, enable information processing, synaptic plasticity, and prophylactic cellular maintenance (“recovery process”). In turn, periodic excursions into an activated brain state—REM sleep—appear to be ideally placed to perform “selection” of brain networks, which have benefited from the process of “recovery,” based on their offline performance. Such two-stage modus operandi of the sleep process would ensure that its functions are fulfilled according to the current need and in the shortest time possible. Our hypothesis accounts for the overall architecture of normal sleep and opens up new perspectives for understanding pathological conditions associated with abnormal sleep patterns.","container-title":"The Neuroscientist","DOI":"10.1177/1073858413518152","ISSN":"1073-8584","issue":"3","journalAbbreviation":"Neuroscientist","language":"en","note":"publisher: SAGE Publications Inc STM","page":"203-219","source":"SAGE Journals","title":"NREM and REM Sleep: Complementary Roles in Recovery after Wakefulness","title-short":"NREM and REM Sleep","volume":"20","author":[{"family":"Vyazovskiy","given":"Vladyslav V."},{"family":"Delogu","given":"Alessio"}],"issued":{"date-parts":[["2014",6,1]]}}}],"schema":"https://github.com/citation-style-language/schema/raw/master/csl-citation.json"} </w:instrText>
      </w:r>
      <w:r w:rsidR="00A80FB9">
        <w:fldChar w:fldCharType="separate"/>
      </w:r>
      <w:r w:rsidR="00DD47F4">
        <w:rPr>
          <w:noProof/>
        </w:rPr>
        <w:t>(Vyazovskiy and Delogu, 2014)</w:t>
      </w:r>
      <w:r w:rsidR="00A80FB9">
        <w:fldChar w:fldCharType="end"/>
      </w:r>
      <w:r w:rsidR="00A80FB9">
        <w:t xml:space="preserve">. Despite the importance of sleep, many individuals </w:t>
      </w:r>
      <w:r w:rsidR="001759F0">
        <w:t xml:space="preserve">in </w:t>
      </w:r>
      <w:r w:rsidR="00A80FB9">
        <w:t>society struggle to obtain high quality sleep</w:t>
      </w:r>
      <w:r w:rsidR="00807163">
        <w:t>,</w:t>
      </w:r>
      <w:r w:rsidR="00A80FB9">
        <w:t xml:space="preserve"> with approximately 12-35% of adults reporting poor quality sleep with regular disruptions</w:t>
      </w:r>
      <w:r w:rsidR="00743554">
        <w:t xml:space="preserve"> </w:t>
      </w:r>
      <w:r w:rsidR="00743554">
        <w:fldChar w:fldCharType="begin"/>
      </w:r>
      <w:r w:rsidR="00DD47F4">
        <w:instrText xml:space="preserve"> ADDIN ZOTERO_ITEM CSL_CITATION {"citationID":"urryVgD4","properties":{"formattedCitation":"(Mollayeva {\\i{}et al.}, 2016)","plainCitation":"(Mollayeva et al., 2016)","noteIndex":0},"citationItems":[{"id":817,"uris":["http://zotero.org/users/7932715/items/BJJ8YJSV"],"uri":["http://zotero.org/users/7932715/items/BJJ8YJSV"],"itemData":{"id":817,"type":"article-journal","abstract":"This review appraises the process of development and the measurement properties of the Pittsburgh sleep quality index (PSQI), gauging its potential as a screening tool for sleep dysfunction in non-clinical and clinical samples; it also compares non-clinical and clinical populations in terms of PSQI scores. MEDLINE, Embase, PsycINFO, and HAPI databases were searched. Critical appraisal of studies of measurement properties was performed using COSMIN. Of 37 reviewed studies, 22 examined construct validity, 19 – known-group validity, 15 – internal consistency, and three – test-retest reliability. Study quality ranged from poor to excellent, with the majority designated fair. Internal consistency, based on Cronbach's alpha, was good. Discrepancies were observed in factor analytic studies. In non-clinical and clinical samples with known differences in sleep quality, the PSQI global scores and all subscale scores, with the exception of sleep disturbance, differed significantly. The best evidence synthesis for the PSQI showed strong reliability and validity, and moderate structural validity in a variety of samples, suggesting the tool fulfills its intended utility. A taxonometric analysis can contribute to better understanding of sleep dysfunction as either a dichotomous or continuous construct.","container-title":"Sleep Medicine Reviews","DOI":"10.1016/j.smrv.2015.01.009","ISSN":"1087-0792","journalAbbreviation":"Sleep Medicine Reviews","language":"en","page":"52-73","source":"ScienceDirect","title":"The Pittsburgh sleep quality index as a screening tool for sleep dysfunction in clinical and non-clinical samples: A systematic review and meta-analysis","title-short":"The Pittsburgh sleep quality index as a screening tool for sleep dysfunction in clinical and non-clinical samples","volume":"25","author":[{"family":"Mollayeva","given":"Tatyana"},{"family":"Thurairajah","given":"Pravheen"},{"family":"Burton","given":"Kirsteen"},{"family":"Mollayeva","given":"Shirin"},{"family":"Shapiro","given":"Colin M."},{"family":"Colantonio","given":"Angela"}],"issued":{"date-parts":[["2016",2,1]]}}}],"schema":"https://github.com/citation-style-language/schema/raw/master/csl-citation.json"} </w:instrText>
      </w:r>
      <w:r w:rsidR="00743554">
        <w:fldChar w:fldCharType="separate"/>
      </w:r>
      <w:r w:rsidR="00DD47F4" w:rsidRPr="00DD47F4">
        <w:rPr>
          <w:rFonts w:ascii="Calibri" w:cs="Calibri"/>
        </w:rPr>
        <w:t xml:space="preserve">(Mollayeva </w:t>
      </w:r>
      <w:r w:rsidR="00DD47F4" w:rsidRPr="00DD47F4">
        <w:rPr>
          <w:rFonts w:ascii="Calibri" w:cs="Calibri"/>
          <w:i/>
          <w:iCs/>
        </w:rPr>
        <w:t>et al.</w:t>
      </w:r>
      <w:r w:rsidR="00DD47F4" w:rsidRPr="00DD47F4">
        <w:rPr>
          <w:rFonts w:ascii="Calibri" w:cs="Calibri"/>
        </w:rPr>
        <w:t>, 2016)</w:t>
      </w:r>
      <w:r w:rsidR="00743554">
        <w:fldChar w:fldCharType="end"/>
      </w:r>
      <w:r w:rsidR="00743554">
        <w:t xml:space="preserve">. It has been found that exercise can improve sleep duration and reduce sleep interruptions in the general population </w:t>
      </w:r>
      <w:r w:rsidR="00743554">
        <w:fldChar w:fldCharType="begin"/>
      </w:r>
      <w:r w:rsidR="00DD47F4">
        <w:instrText xml:space="preserve"> ADDIN ZOTERO_ITEM CSL_CITATION {"citationID":"K3fwB1SZ","properties":{"formattedCitation":"(Driver and Taylor, 2000; Kline {\\i{}et al.}, 2013; Wang and Youngstedt, 2014; Chennaoui {\\i{}et al.}, 2015)","plainCitation":"(Driver and Taylor, 2000; Kline et al., 2013; Wang and Youngstedt, 2014; Chennaoui et al., 2015)","noteIndex":0},"citationItems":[{"id":799,"uris":["http://zotero.org/users/7932715/items/TISMU88F"],"uri":["http://zotero.org/users/7932715/items/TISMU88F"],"itemData":{"id":799,"type":"article-journal","abstract":"Sleep and exercise influence each other through complex, bilateral interactions that involve multiple physiological and psychological pathways. Physical activity is usually considered as beneficial in aiding sleep although this link may be subject to multiple moderating factors such as sex, age, fitness level, sleep quality and the characteristics of the exercise (intensity, duration, time of day, environment). It is therefore vital to improve knowledge in fundamental physiology in order to understand the benefits of exercise on the quantity and quality of sleep in healthy subjects and patients. Conversely, sleep disturbances could also impair a person's cognitive performance or their capacity for exercise and increase the risk of exercise-induced injuries either during extreme and/or prolonged exercise or during team sports. This review aims to describe the reciprocal fundamental physiological effects linking sleep and exercise in order to improve the pertinent use of exercise in sleep medicine and prevent sleep disorders in sportsmen.","container-title":"Sleep Medicine Reviews","DOI":"10.1016/j.smrv.2014.06.008","ISSN":"1087-0792","journalAbbreviation":"Sleep Medicine Reviews","language":"en","page":"59-72","source":"ScienceDirect","title":"Sleep and exercise: A reciprocal issue?","title-short":"Sleep and exercise","volume":"20","author":[{"family":"Chennaoui","given":"Mounir"},{"family":"Arnal","given":"Pierrick J."},{"family":"Sauvet","given":"Fabien"},{"family":"Léger","given":"Damien"}],"issued":{"date-parts":[["2015",4,1]]}}},{"id":797,"uris":["http://zotero.org/users/7932715/items/UTKGR5PX"],"uri":["http://zotero.org/users/7932715/items/UTKGR5PX"],"itemData":{"id":797,"type":"article-journal","abstract":"This paper reviews the literature on the association between exercise and sleep. The epidemiological and experimental evidence for whether or not acute and chronic exercise promote sleep is discussed, as well as moderating factors and agendas for future directions of study. The expectation that exercise will benefit sleep can partly be attributed to traditional hypotheses that sleep serves energy conservation, body restoration or thermoregulatory functions, all of which have guided much of the research in this field. Exercise is a complex activity that can be beneficial to general well-being but may also stress the body. Differences in the exercise protocols studied (e.g. aerobic or anaerobic, intensity, duration) and interactions between individual characteristics (e.g. fitness, age and gender) cloud the current experimental evidence supporting a sleep-enhancing effect of exercise. In addition, the tendency to study changes in small groups of good sleepers may also underestimate the efficacy of exercise for promoting sleep. Athough only moderate effect sizes have been noted, meta-analytical techniques have shown that exercise increased total sleep time and delayed REM sleep onset (10 min), increased slow-wave sleep (SWS) and reduced REM sleep (2–5 min). The sleep-promoting efficacy of exercise in normal and clinical populations has yet to be established empirically.","container-title":"Sleep Medicine Reviews","DOI":"10.1053/smrv.2000.0110","ISSN":"1087-0792","issue":"4","journalAbbreviation":"Sleep Medicine Reviews","language":"en","page":"387-402","source":"ScienceDirect","title":"Exercise and sleep","volume":"4","author":[{"family":"Driver","given":"Helen S."},{"family":"Taylor","given":"Sheila R."}],"issued":{"date-parts":[["2000",8,1]]}}},{"id":801,"uris":["http://zotero.org/users/7932715/items/CC6WYLMT"],"uri":["http://zotero.org/users/7932715/items/CC6WYLMT"],"itemData":{"id":801,"type":"article-journal","abstract":"Study Objectives:\nTo examine relationships between different physical activity (PA) domains and sleep, and the influence of consistent PA on sleep, in midlife women.\n\nDesign:\nCross-sectional.\n\nSetting:\nCommunity-based.\n\nParticipants:\n339 women in the Study of Women's Health Across the Nation Sleep Study (52.1 ± 2.1 y).\n\nInterventions:\nNone.\n\nMeasurements and Results:\nSleep was examined using questionnaires, diaries and in-home polysomnography (PSG). PA was assessed in three domains (Active Living, Household/Caregiving, Sports/Exercise) using the Kaiser Physical Activity Survey (KPAS) up to 4 times over 6 years preceding the sleep assessments. The association between recent PA and sleep was evaluated using KPAS scores immediately preceding the sleep assessments. The association between the historical PA pattern and sleep was examined by categorizing PA in each KPAS domain according to its pattern over the 6 years preceding sleep assessments (consistently low, inconsistent/consistently moderate, or consistently high). Greater recent Sports/Exercise activity was associated with better sleep quality (diary “restedness” [P &lt; 0.01]), greater sleep continuity (diary sleep efficiency [SE; P = 0.02]) and depth (higher NREM delta electroencephalographic [EEG] power [P = 0.04], lower NREM beta EEG power [P &lt; 0.05]), and lower odds of insomnia diagnosis (P &lt; 0.05). Consistently high Sports/Exercise activity was also associated with better Pittsburgh Sleep Quality Index scores (P = 0.02) and higher PSG-assessed SE (P &lt; 0.01). Few associations between sleep and Active Living or Household/Caregiving activity (either recent or historical pattern) were noted.\n\nConclusion:\nConsistently high levels of recreational physical activity, but not lifestyle- or household-related activity, are associated with better sleep in midlife women. Increasing recreational physical activity early in midlife may protect against sleep disturbance in this population.\n\nCitation:\nKline CE; Irish LA; Krafty RT; Sternfeld B; Kravitz HM; Buysse DJ; Bromberger JT; Dugan SA; Hall MH. Consistently high sports/exercise activity is associated with better sleep quality, continuity and depth in midlife women: the SWAN Sleep Study. SLEEP 2013;36(9):1279-1288.","container-title":"Sleep","DOI":"10.5665/sleep.2946","ISSN":"0161-8105","issue":"9","journalAbbreviation":"Sleep","note":"PMID: 23997360\nPMCID: PMC3738036","page":"1279-1288","source":"PubMed Central","title":"Consistently High Sports/Exercise Activity Is Associated with Better Sleep Quality, Continuity and Depth in Midlife Women: The SWAN Sleep Study","title-short":"Consistently High Sports/Exercise Activity Is Associated with Better Sleep Quality, Continuity and Depth in Midlife Women","volume":"36","author":[{"family":"Kline","given":"Christopher E."},{"family":"Irish","given":"Leah A."},{"family":"Krafty","given":"Robert T."},{"family":"Sternfeld","given":"Barbara"},{"family":"Kravitz","given":"Howard M."},{"family":"Buysse","given":"Daniel J."},{"family":"Bromberger","given":"Joyce T."},{"family":"Dugan","given":"Sheila A."},{"family":"Hall","given":"Martica H."}],"issued":{"date-parts":[["2013",9,1]]}}},{"id":804,"uris":["http://zotero.org/users/7932715/items/3H8AD2G6"],"uri":["http://zotero.org/users/7932715/items/3H8AD2G6"],"itemData":{"id":804,"type":"article-journal","abstract":"Background\nPoor sleep quality is associated with adverse effects on health outcomes. It is not clear whether exercise can improve sleep quality and whether intensity of exercise affects any of the effects.\n\nMethods\nFifteen healthy, non-obese (body mass index = 24.4 ± 2.1 kg/m2, mean ± SD), sedentary (&lt;20 min of exercise on no more than 3 times/week) older women (66.1 ± 3.9 years) volunteered for the study. Peak oxygen consumption (VO2peak) was evaluated using a graded exercise test on a treadmill with a metabolic cart. Following a 7-day baseline period, each participant completed two exercise sessions (separated by 1 week) with equal caloric expenditure, but at different intensities (60% and 45% VO2peak, sequence randomized) between 9:00 and 11:00 am. A wrist ActiGraph monitor was used to assess sleep at baseline and two nights following each exercise session.\n\nResults\nThe average duration of the exercise was 54 and 72 min, respectively at 60% (moderate-intensity) and 45% VO2peak (light-intensity). Wake time after sleep onset was significantly shorter (p = 0.016), the number of awakenings was less (p = 0.046), and total activity counts were lower (p = 0.05) after the moderate-intensity exercise compared to baseline no-exercise condition.\n\nConclusion\nOur data showed that a single moderate-intensity aerobic exercise session improved sleep quality in older women.","container-title":"Journal of sport and health science","DOI":"10.1016/j.jshs.2013.11.004","ISSN":"2095-2546","issue":"4","journalAbbreviation":"J Sport Health Sci","note":"PMID: 25685605\nPMCID: PMC4326238","page":"338-342","source":"PubMed Central","title":"Sleep quality improved following a single session of moderate-intensity aerobic exercise in older women: Results from a pilot study","title-short":"Sleep quality improved following a single session of moderate-intensity aerobic exercise in older women","volume":"3","author":[{"family":"Wang","given":"Xuewen"},{"family":"Youngstedt","given":"Shawn D."}],"issued":{"date-parts":[["2014",12,1]]}}}],"schema":"https://github.com/citation-style-language/schema/raw/master/csl-citation.json"} </w:instrText>
      </w:r>
      <w:r w:rsidR="00743554">
        <w:fldChar w:fldCharType="separate"/>
      </w:r>
      <w:r w:rsidR="00DD47F4" w:rsidRPr="00DD47F4">
        <w:rPr>
          <w:rFonts w:ascii="Calibri" w:cs="Calibri"/>
        </w:rPr>
        <w:t xml:space="preserve">(Driver and Taylor, 2000; Kline </w:t>
      </w:r>
      <w:r w:rsidR="00DD47F4" w:rsidRPr="00DD47F4">
        <w:rPr>
          <w:rFonts w:ascii="Calibri" w:cs="Calibri"/>
          <w:i/>
          <w:iCs/>
        </w:rPr>
        <w:t>et al.</w:t>
      </w:r>
      <w:r w:rsidR="00DD47F4" w:rsidRPr="00DD47F4">
        <w:rPr>
          <w:rFonts w:ascii="Calibri" w:cs="Calibri"/>
        </w:rPr>
        <w:t xml:space="preserve">, 2013; Wang and Youngstedt, 2014; Chennaoui </w:t>
      </w:r>
      <w:r w:rsidR="00DD47F4" w:rsidRPr="00DD47F4">
        <w:rPr>
          <w:rFonts w:ascii="Calibri" w:cs="Calibri"/>
          <w:i/>
          <w:iCs/>
        </w:rPr>
        <w:t>et al.</w:t>
      </w:r>
      <w:r w:rsidR="00DD47F4" w:rsidRPr="00DD47F4">
        <w:rPr>
          <w:rFonts w:ascii="Calibri" w:cs="Calibri"/>
        </w:rPr>
        <w:t>, 2015)</w:t>
      </w:r>
      <w:r w:rsidR="00743554">
        <w:fldChar w:fldCharType="end"/>
      </w:r>
      <w:r w:rsidR="00743554">
        <w:t xml:space="preserve">, but </w:t>
      </w:r>
      <w:r w:rsidR="00B9134E">
        <w:t xml:space="preserve">the term ‘exercise’ in previous work often refers to higher intensity activities which are not accessible to all individuals. Conversely, low-intensity activities such as walking are typically manageable for </w:t>
      </w:r>
      <w:r w:rsidR="004E2BE9">
        <w:t>most of</w:t>
      </w:r>
      <w:r w:rsidR="00B9134E">
        <w:t xml:space="preserve"> the population</w:t>
      </w:r>
      <w:r w:rsidR="001759F0">
        <w:t xml:space="preserve"> making them </w:t>
      </w:r>
      <w:r w:rsidR="00235CC1">
        <w:t>factors of interest.</w:t>
      </w:r>
      <w:r w:rsidR="001759F0">
        <w:t xml:space="preserve"> </w:t>
      </w:r>
      <w:r w:rsidR="00FF169B">
        <w:t xml:space="preserve">Another factor known to impact sleep quality is age. Research has shown that sleep quality typically declines with age </w:t>
      </w:r>
      <w:r w:rsidR="00FF169B">
        <w:fldChar w:fldCharType="begin"/>
      </w:r>
      <w:r w:rsidR="00DD47F4">
        <w:instrText xml:space="preserve"> ADDIN ZOTERO_ITEM CSL_CITATION {"citationID":"JaMWx3cB","properties":{"formattedCitation":"(Landry, Best and Liu-Ambrose, 2015)","plainCitation":"(Landry, Best and Liu-Ambrose, 2015)","noteIndex":0},"citationItems":[{"id":822,"uris":["http://zotero.org/users/7932715/items/62D5FGWE"],"uri":["http://zotero.org/users/7932715/items/62D5FGWE"],"itemData":{"id":822,"type":"article-journal","abstract":"Sleep quality decreases with aging and thus sleep complaints are prevalent in older adults, particularly for those with cognitive impairment and dementia. For older adults, emerging evidence suggests poor sleep quality increases risk of developing cognitive impairment and dementia. Given the aging population—and the impending economic burden associated with increasing numbers of dementia patients—there is pressing need to improve sleep quality among older adults. As such, research efforts have increased focus on investigating the association between age-related sleep changes and cognitive decline in older adults. Sleep quality is a complex construct to evaluate empirically, and yet the Pittsburg Sleep Quality Index (PSQI) is commonly used in studies as their only measure of sleep quality. Furthermore, the PSQI may not be the best sleep quality measure for older adults, due to its reliance on the cognitive capacity to reflect on the past month. Further study is needed to determine the PSQI's validity among older adults. Thus, the current study examined sleep quality for 78 community dwelling adults 55+ to determine the PSQI's predictive validity for objective sleep quality (as measured by actigraphy). We compared two subjective measures of sleep quality—the PSQI and Consensus Sleep Diary (CSD)—with actigraphy (MotionWatch 8©; camntech). Our results suggest perceived sleep quality is quite different from objective reality, at least for adults 55+. Importantly, we show this difference is unrelated to age, gender, education, or cognitive status (assessed using standard screens). Previous studies have shown the PSQI to be a valuable tool for assessing subjective sleep quality; however, our findings indicate for older adults the PSQI should not be used as a substitute for actigraphy, or vice versa. Hence, we conclude best practice is to include both subjective and objective measures when examining sleep quality in older adults (i.e., the PSQI, CSD, and actigraphy).","container-title":"Frontiers in Aging Neuroscience","DOI":"10.3389/fnagi.2015.00166","ISSN":"1663-4365","journalAbbreviation":"Front Aging Neurosci","note":"PMID: 26441633\nPMCID: PMC4561455","page":"166","source":"PubMed Central","title":"Measuring sleep quality in older adults: a comparison using subjective and objective methods","title-short":"Measuring sleep quality in older adults","volume":"7","author":[{"family":"Landry","given":"Glenn J."},{"family":"Best","given":"John R."},{"family":"Liu-Ambrose","given":"Teresa"}],"issued":{"date-parts":[["2015",9,7]]}}}],"schema":"https://github.com/citation-style-language/schema/raw/master/csl-citation.json"} </w:instrText>
      </w:r>
      <w:r w:rsidR="00FF169B">
        <w:fldChar w:fldCharType="separate"/>
      </w:r>
      <w:r w:rsidR="00DD47F4">
        <w:rPr>
          <w:noProof/>
        </w:rPr>
        <w:t>(Landry, Best and Liu-Ambrose, 2015)</w:t>
      </w:r>
      <w:r w:rsidR="00FF169B">
        <w:fldChar w:fldCharType="end"/>
      </w:r>
      <w:r w:rsidR="009E6B07">
        <w:t>,</w:t>
      </w:r>
      <w:r w:rsidR="00FF169B">
        <w:t xml:space="preserve"> with both sleep duration and quality being impacted.</w:t>
      </w:r>
      <w:r w:rsidR="004B7D22">
        <w:t xml:space="preserve"> Previous research has reported that walking positively correlates with sleep quality </w:t>
      </w:r>
      <w:r w:rsidR="004B7D22">
        <w:fldChar w:fldCharType="begin"/>
      </w:r>
      <w:r w:rsidR="00DD47F4">
        <w:instrText xml:space="preserve"> ADDIN ZOTERO_ITEM CSL_CITATION {"citationID":"FWgD7j6p","properties":{"formattedCitation":"(Bisson, Robinson and Lachman, 2019)","plainCitation":"(Bisson, Robinson and Lachman, 2019)","noteIndex":0},"citationItems":[{"id":791,"uris":["http://zotero.org/users/7932715/items/8V2MGMPM"],"uri":["http://zotero.org/users/7932715/items/8V2MGMPM"],"itemData":{"id":791,"type":"article-journal","abstract":"Objectives:\nMany do not sleep well, particularly middle-aged and older adults. Physical activity (PA) shows promise for improving sleep, however, populations with clinical sleep disturbances have been a research focus. It remains unclear whether low-impact daily PA, like walking, can affect sleep in healthy adults.\n\nDesign:\nThe current study was embedded within a 4-week randomized controlled trial to increase PA.\n\nSetting:\nParticipants from the greater Boston area were recruited to participate in a 4-week walking intervention on a rolling basis, between October 2015 and August 2016.\n\nParticipants:\n59 participants (72% female) were enrolled in the study, with an average age of 49.43(±8.40).\n\nIntervention:\nThe 4-week intervention was aimed at increasing participants’ daily steps as the primary outcome. The current, supplementary study examined relationships between monthly and daily PA and sleep.\n\nMeasurements:\nSteps and active minutes were measured daily using a Fitbit Zip. Self-reports of sleep quality and duration were assessed daily, along with before and after the intervention.\n\nResults and Conclusions:\nAveraged across the month, daily active minutes were positively related to sleep quality, but not duration. Gender moderated this relationship; women who took more steps and were more active reported sleeping better than those less active. Within-persons, on days that participants were more active than average, they reported better sleep quality and duration in both genders. Results suggest that low-impact PA is positively related to sleep, more so in women than men. Findings also showed that PA plays a greater role in predicting sleep quality than duration.","container-title":"Sleep health","DOI":"10.1016/j.sleh.2019.06.003","ISSN":"2352-7218","issue":"5","journalAbbreviation":"Sleep Health","note":"PMID: 31358470\nPMCID: PMC6801055","page":"487-494","source":"PubMed Central","title":"Walk to a Better Night of Sleep: Testing the Relationship Between Physical Activity and Sleep","title-short":"Walk to a Better Night of Sleep","volume":"5","author":[{"family":"Bisson","given":"Alycia N. Sullivan"},{"family":"Robinson","given":"Stephanie A."},{"family":"Lachman","given":"Margie E."}],"issued":{"date-parts":[["2019",10]]}}}],"schema":"https://github.com/citation-style-language/schema/raw/master/csl-citation.json"} </w:instrText>
      </w:r>
      <w:r w:rsidR="004B7D22">
        <w:fldChar w:fldCharType="separate"/>
      </w:r>
      <w:r w:rsidR="00DD47F4">
        <w:rPr>
          <w:noProof/>
        </w:rPr>
        <w:t>(Bisson, Robinson and Lachman, 2019)</w:t>
      </w:r>
      <w:r w:rsidR="004B7D22">
        <w:fldChar w:fldCharType="end"/>
      </w:r>
      <w:r w:rsidR="004B7D22">
        <w:t xml:space="preserve">, and this approach aims to determine how this effect of walking on sleep quality </w:t>
      </w:r>
      <w:commentRangeStart w:id="1"/>
      <w:r w:rsidR="004B7D22">
        <w:t>changes with age.</w:t>
      </w:r>
      <w:commentRangeEnd w:id="1"/>
      <w:r w:rsidR="00F65542">
        <w:rPr>
          <w:rStyle w:val="CommentReference"/>
        </w:rPr>
        <w:commentReference w:id="1"/>
      </w:r>
    </w:p>
    <w:p w14:paraId="0F3B495C" w14:textId="7C60E3F4" w:rsidR="00B92B36" w:rsidRDefault="00B92B36" w:rsidP="005D5BA1"/>
    <w:p w14:paraId="2C15F69C" w14:textId="2534D4FB" w:rsidR="009331B4" w:rsidRDefault="009331B4" w:rsidP="005D5BA1">
      <w:r w:rsidRPr="00430ACA">
        <w:rPr>
          <w:b/>
          <w:bCs/>
          <w:i/>
          <w:iCs/>
        </w:rPr>
        <w:t>Variables</w:t>
      </w:r>
    </w:p>
    <w:p w14:paraId="235244F8" w14:textId="77777777" w:rsidR="00F40167" w:rsidRDefault="00F40167" w:rsidP="008C175F"/>
    <w:p w14:paraId="3709F771" w14:textId="40032FFE" w:rsidR="007451D6" w:rsidRPr="003A3484" w:rsidRDefault="000B6C87" w:rsidP="008C175F">
      <w:pPr>
        <w:rPr>
          <w:rFonts w:eastAsia="Times New Roman" w:cstheme="minorHAnsi"/>
          <w:color w:val="000000"/>
          <w:shd w:val="clear" w:color="auto" w:fill="FFFFFF"/>
          <w:lang w:eastAsia="en-GB"/>
        </w:rPr>
      </w:pPr>
      <w:r>
        <w:t>For</w:t>
      </w:r>
      <w:r w:rsidR="00B64E11">
        <w:t xml:space="preserve"> the purposes of this approach</w:t>
      </w:r>
      <w:r w:rsidR="000B3065">
        <w:t>,</w:t>
      </w:r>
      <w:r w:rsidR="00B64E11">
        <w:t xml:space="preserve"> sleep quality will be </w:t>
      </w:r>
      <w:r w:rsidR="004B16BF">
        <w:t>measured by how many disturbances or sleep interruptions are detected in a night of sleep.</w:t>
      </w:r>
      <w:r w:rsidR="0024625F">
        <w:t xml:space="preserve"> </w:t>
      </w:r>
      <w:r w:rsidR="008422E7">
        <w:t xml:space="preserve">Previous research has validated </w:t>
      </w:r>
      <w:r w:rsidR="00D237F5">
        <w:t xml:space="preserve">interruptions as a </w:t>
      </w:r>
      <w:r w:rsidR="00BD5143">
        <w:t>metric</w:t>
      </w:r>
      <w:r w:rsidR="00D237F5">
        <w:t xml:space="preserve"> of sleep quality</w:t>
      </w:r>
      <w:r w:rsidR="0015775A">
        <w:t xml:space="preserve"> that can be reliably and accurately </w:t>
      </w:r>
      <w:r w:rsidR="00BD5143">
        <w:t xml:space="preserve">measured </w:t>
      </w:r>
      <w:r w:rsidR="00BD5143">
        <w:fldChar w:fldCharType="begin"/>
      </w:r>
      <w:r w:rsidR="00DD47F4">
        <w:instrText xml:space="preserve"> ADDIN ZOTERO_ITEM CSL_CITATION {"citationID":"UbucpjtB","properties":{"formattedCitation":"(Mollayeva {\\i{}et al.}, 2016; Berryhill {\\i{}et al.}, 2020)","plainCitation":"(Mollayeva et al., 2016; Berryhill et al., 2020)","noteIndex":0},"citationItems":[{"id":825,"uris":["http://zotero.org/users/7932715/items/S6UJ8KVL"],"uri":["http://zotero.org/users/7932715/items/S6UJ8KVL"],"itemData":{"id":825,"type":"article-journal","abstract":"Study Objectives:\nThe purpose of this study was to determine whether a wearable sleep-tracker improves perceived sleep quality in healthy participants and to test whether wearables reliably measure sleep quantity and quality compared with polysomnography.\n\nMethods:\nThis study included a single-center randomized crossover trial of community-based participants without medical conditions or sleep disorders. A wearable device (WHOOP, Inc.) was used that provided feedback regarding sleep information to the participant for 1 week and maintained sleep logs versus 1 week of maintained sleep logs alone. Self-reported daily sleep behaviors were documented in sleep logs. Polysomnography was performed on 1 night when wearing the wearable. The Patient-Reported Outcomes Measurement Information System sleep disturbance sleep scale was measured at baseline, day 7 and day 14 of study participation.\n\nResults:\nIn 32 participants (21 women; 23.8 ± 5 years), wearables improved nighttime sleep quality (Patient-Reported Outcomes Measurement Information System sleep disturbance: B = −1.69; 95% confidence interval, −3.11 to −0.27; P = .021) after adjusting for age, sex, baseline, and order effect. There was a small increase in self-reported daytime naps when wearing the device (B = 3.2; SE, 1.4; P = .023), but total daily sleep remained unchanged (P = .43). The wearable had low bias (13.8 minutes) and precision (17.8 minutes) errors for measuring sleep duration and measured dream sleep and slow wave sleep accurately (intraclass coefficient, 0.74 ± 0.28 and 0.85 ± 0.15, respectively). Bias and precision error for heart rate (bias, −0.17%; precision, 1.5%) and respiratory rate (bias, 1.8%; precision, 6.7%) were very low compared with that measured by electrocardiogram and inductance plethysmography during polysomnography.\n\nConclusions:\nIn healthy people, wearables can improve sleep quality and accurately measure sleep and cardiorespiratory variables.\n\nClinical Trial Registration:\nRegistry: ClinicalTrials.gov; Name: Assessment of Sleep by WHOOP in Ambulatory Subjects; Identifier: NCT03692195.\n\nCitation:\nBerryhill S, Morton CJ, Dean A, et al. Effect of wearables on sleep in health individuals: a randomized crossover trial and validation study. J Clin Sleep Med. 2020;16(5):775–783.","container-title":"Journal of Clinical Sleep Medicine : JCSM : Official Publication of the American Academy of Sleep Medicine","DOI":"10.5664/jcsm.8356","ISSN":"1550-9389","issue":"5","journalAbbreviation":"J Clin Sleep Med","note":"PMID: 32043961\nPMCID: PMC7849816","page":"775-783","source":"PubMed Central","title":"Effect of wearables on sleep in healthy individuals: a randomized crossover trial and validation study","title-short":"Effect of wearables on sleep in healthy individuals","volume":"16","author":[{"family":"Berryhill","given":"Sarah"},{"family":"Morton","given":"Christopher J."},{"family":"Dean","given":"Adam"},{"family":"Berryhill","given":"Adam"},{"family":"Provencio-Dean","given":"Natalie"},{"family":"Patel","given":"Salma I."},{"family":"Estep","given":"Lauren"},{"family":"Combs","given":"Daniel"},{"family":"Mashaqi","given":"Saif"},{"family":"Gerald","given":"Lynn B."},{"family":"Krishnan","given":"Jerry A."},{"family":"Parthasarathy","given":"Sairam"}],"issued":{"date-parts":[["2020",5,15]]}}},{"id":817,"uris":["http://zotero.org/users/7932715/items/BJJ8YJSV"],"uri":["http://zotero.org/users/7932715/items/BJJ8YJSV"],"itemData":{"id":817,"type":"article-journal","abstract":"This review appraises the process of development and the measurement properties of the Pittsburgh sleep quality index (PSQI), gauging its potential as a screening tool for sleep dysfunction in non-clinical and clinical samples; it also compares non-clinical and clinical populations in terms of PSQI scores. MEDLINE, Embase, PsycINFO, and HAPI databases were searched. Critical appraisal of studies of measurement properties was performed using COSMIN. Of 37 reviewed studies, 22 examined construct validity, 19 – known-group validity, 15 – internal consistency, and three – test-retest reliability. Study quality ranged from poor to excellent, with the majority designated fair. Internal consistency, based on Cronbach's alpha, was good. Discrepancies were observed in factor analytic studies. In non-clinical and clinical samples with known differences in sleep quality, the PSQI global scores and all subscale scores, with the exception of sleep disturbance, differed significantly. The best evidence synthesis for the PSQI showed strong reliability and validity, and moderate structural validity in a variety of samples, suggesting the tool fulfills its intended utility. A taxonometric analysis can contribute to better understanding of sleep dysfunction as either a dichotomous or continuous construct.","container-title":"Sleep Medicine Reviews","DOI":"10.1016/j.smrv.2015.01.009","ISSN":"1087-0792","journalAbbreviation":"Sleep Medicine Reviews","language":"en","page":"52-73","source":"ScienceDirect","title":"The Pittsburgh sleep quality index as a screening tool for sleep dysfunction in clinical and non-clinical samples: A systematic review and meta-analysis","title-short":"The Pittsburgh sleep quality index as a screening tool for sleep dysfunction in clinical and non-clinical samples","volume":"25","author":[{"family":"Mollayeva","given":"Tatyana"},{"family":"Thurairajah","given":"Pravheen"},{"family":"Burton","given":"Kirsteen"},{"family":"Mollayeva","given":"Shirin"},{"family":"Shapiro","given":"Colin M."},{"family":"Colantonio","given":"Angela"}],"issued":{"date-parts":[["2016",2,1]]}}}],"schema":"https://github.com/citation-style-language/schema/raw/master/csl-citation.json"} </w:instrText>
      </w:r>
      <w:r w:rsidR="00BD5143">
        <w:fldChar w:fldCharType="separate"/>
      </w:r>
      <w:r w:rsidR="00DD47F4" w:rsidRPr="00DD47F4">
        <w:rPr>
          <w:rFonts w:ascii="Calibri" w:cs="Calibri"/>
        </w:rPr>
        <w:t xml:space="preserve">(Mollayeva </w:t>
      </w:r>
      <w:r w:rsidR="00DD47F4" w:rsidRPr="00DD47F4">
        <w:rPr>
          <w:rFonts w:ascii="Calibri" w:cs="Calibri"/>
          <w:i/>
          <w:iCs/>
        </w:rPr>
        <w:t>et al.</w:t>
      </w:r>
      <w:r w:rsidR="00DD47F4" w:rsidRPr="00DD47F4">
        <w:rPr>
          <w:rFonts w:ascii="Calibri" w:cs="Calibri"/>
        </w:rPr>
        <w:t xml:space="preserve">, 2016; Berryhill </w:t>
      </w:r>
      <w:r w:rsidR="00DD47F4" w:rsidRPr="00DD47F4">
        <w:rPr>
          <w:rFonts w:ascii="Calibri" w:cs="Calibri"/>
          <w:i/>
          <w:iCs/>
        </w:rPr>
        <w:t>et al.</w:t>
      </w:r>
      <w:r w:rsidR="00DD47F4" w:rsidRPr="00DD47F4">
        <w:rPr>
          <w:rFonts w:ascii="Calibri" w:cs="Calibri"/>
        </w:rPr>
        <w:t>, 2020)</w:t>
      </w:r>
      <w:r w:rsidR="00BD5143">
        <w:fldChar w:fldCharType="end"/>
      </w:r>
      <w:r w:rsidR="00450978">
        <w:t>.</w:t>
      </w:r>
      <w:r w:rsidR="00434708">
        <w:t xml:space="preserve"> </w:t>
      </w:r>
      <w:r w:rsidR="00514C03">
        <w:t xml:space="preserve">Furthermore, this objective measure of </w:t>
      </w:r>
      <w:r w:rsidR="00B16B6C">
        <w:t>sleep quality was selected over possible subjective measu</w:t>
      </w:r>
      <w:r w:rsidR="00B16B6C" w:rsidRPr="00505B65">
        <w:rPr>
          <w:rFonts w:cstheme="minorHAnsi"/>
        </w:rPr>
        <w:t xml:space="preserve">res such as </w:t>
      </w:r>
      <w:r w:rsidR="00505B65">
        <w:rPr>
          <w:rFonts w:eastAsia="Times New Roman" w:cstheme="minorHAnsi"/>
          <w:color w:val="000000"/>
          <w:shd w:val="clear" w:color="auto" w:fill="FFFFFF"/>
          <w:lang w:eastAsia="en-GB"/>
        </w:rPr>
        <w:t>t</w:t>
      </w:r>
      <w:r w:rsidR="00E919D3" w:rsidRPr="00505B65">
        <w:rPr>
          <w:rFonts w:eastAsia="Times New Roman" w:cstheme="minorHAnsi"/>
          <w:color w:val="000000"/>
          <w:shd w:val="clear" w:color="auto" w:fill="FFFFFF"/>
          <w:lang w:eastAsia="en-GB"/>
        </w:rPr>
        <w:t>he Pittsburgh Sleep Quality Index (PSQI</w:t>
      </w:r>
      <w:r w:rsidR="00505B65">
        <w:rPr>
          <w:rFonts w:eastAsia="Times New Roman" w:cstheme="minorHAnsi"/>
          <w:color w:val="000000"/>
          <w:shd w:val="clear" w:color="auto" w:fill="FFFFFF"/>
          <w:lang w:eastAsia="en-GB"/>
        </w:rPr>
        <w:t xml:space="preserve">) </w:t>
      </w:r>
      <w:r w:rsidR="00505B65">
        <w:rPr>
          <w:rFonts w:eastAsia="Times New Roman" w:cstheme="minorHAnsi"/>
          <w:color w:val="000000"/>
          <w:shd w:val="clear" w:color="auto" w:fill="FFFFFF"/>
          <w:lang w:eastAsia="en-GB"/>
        </w:rPr>
        <w:fldChar w:fldCharType="begin"/>
      </w:r>
      <w:r w:rsidR="00DD47F4">
        <w:rPr>
          <w:rFonts w:eastAsia="Times New Roman" w:cstheme="minorHAnsi"/>
          <w:color w:val="000000"/>
          <w:shd w:val="clear" w:color="auto" w:fill="FFFFFF"/>
          <w:lang w:eastAsia="en-GB"/>
        </w:rPr>
        <w:instrText xml:space="preserve"> ADDIN ZOTERO_ITEM CSL_CITATION {"citationID":"0kkEkp5i","properties":{"formattedCitation":"(Buysse {\\i{}et al.}, 1989)","plainCitation":"(Buysse et al., 1989)","noteIndex":0},"citationItems":[{"id":836,"uris":["http://zotero.org/users/7932715/items/K9GFCW9B"],"uri":["http://zotero.org/users/7932715/items/K9GFCW9B"],"itemData":{"id":836,"type":"article-journal","abstract":"Despite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activities.","container-title":"Psychiatry Research","DOI":"10.1016/0165-1781(89)90047-4","ISSN":"0165-1781","issue":"2","journalAbbreviation":"Psychiatry Res","language":"eng","note":"PMID: 2748771","page":"193-213","source":"PubMed","title":"The Pittsburgh Sleep Quality Index: a new instrument for psychiatric practice and research","title-short":"The Pittsburgh Sleep Quality Index","volume":"28","author":[{"family":"Buysse","given":"D. J."},{"family":"Reynolds","given":"C. F."},{"family":"Monk","given":"T. H."},{"family":"Berman","given":"S. R."},{"family":"Kupfer","given":"D. J."}],"issued":{"date-parts":[["1989",5]]}}}],"schema":"https://github.com/citation-style-language/schema/raw/master/csl-citation.json"} </w:instrText>
      </w:r>
      <w:r w:rsidR="00505B65">
        <w:rPr>
          <w:rFonts w:eastAsia="Times New Roman" w:cstheme="minorHAnsi"/>
          <w:color w:val="000000"/>
          <w:shd w:val="clear" w:color="auto" w:fill="FFFFFF"/>
          <w:lang w:eastAsia="en-GB"/>
        </w:rPr>
        <w:fldChar w:fldCharType="separate"/>
      </w:r>
      <w:r w:rsidR="00DD47F4" w:rsidRPr="00DD47F4">
        <w:rPr>
          <w:rFonts w:ascii="Calibri" w:cs="Calibri"/>
          <w:color w:val="000000"/>
        </w:rPr>
        <w:t xml:space="preserve">(Buysse </w:t>
      </w:r>
      <w:r w:rsidR="00DD47F4" w:rsidRPr="00DD47F4">
        <w:rPr>
          <w:rFonts w:ascii="Calibri" w:cs="Calibri"/>
          <w:i/>
          <w:iCs/>
          <w:color w:val="000000"/>
        </w:rPr>
        <w:t>et al.</w:t>
      </w:r>
      <w:r w:rsidR="00DD47F4" w:rsidRPr="00DD47F4">
        <w:rPr>
          <w:rFonts w:ascii="Calibri" w:cs="Calibri"/>
          <w:color w:val="000000"/>
        </w:rPr>
        <w:t>, 1989)</w:t>
      </w:r>
      <w:r w:rsidR="00505B65">
        <w:rPr>
          <w:rFonts w:eastAsia="Times New Roman" w:cstheme="minorHAnsi"/>
          <w:color w:val="000000"/>
          <w:shd w:val="clear" w:color="auto" w:fill="FFFFFF"/>
          <w:lang w:eastAsia="en-GB"/>
        </w:rPr>
        <w:fldChar w:fldCharType="end"/>
      </w:r>
      <w:r w:rsidR="0066737C">
        <w:rPr>
          <w:rFonts w:eastAsia="Times New Roman" w:cstheme="minorHAnsi"/>
          <w:color w:val="000000"/>
          <w:shd w:val="clear" w:color="auto" w:fill="FFFFFF"/>
          <w:lang w:eastAsia="en-GB"/>
        </w:rPr>
        <w:t xml:space="preserve"> because it is </w:t>
      </w:r>
      <w:r w:rsidR="004B3820">
        <w:rPr>
          <w:rFonts w:eastAsia="Times New Roman" w:cstheme="minorHAnsi"/>
          <w:color w:val="000000"/>
          <w:shd w:val="clear" w:color="auto" w:fill="FFFFFF"/>
          <w:lang w:eastAsia="en-GB"/>
        </w:rPr>
        <w:t xml:space="preserve">not </w:t>
      </w:r>
      <w:r w:rsidR="0066737C">
        <w:rPr>
          <w:rFonts w:eastAsia="Times New Roman" w:cstheme="minorHAnsi"/>
          <w:color w:val="000000"/>
          <w:shd w:val="clear" w:color="auto" w:fill="FFFFFF"/>
          <w:lang w:eastAsia="en-GB"/>
        </w:rPr>
        <w:t xml:space="preserve">prone to the </w:t>
      </w:r>
      <w:r w:rsidR="00B36FC1">
        <w:rPr>
          <w:rFonts w:eastAsia="Times New Roman" w:cstheme="minorHAnsi"/>
          <w:color w:val="000000"/>
          <w:shd w:val="clear" w:color="auto" w:fill="FFFFFF"/>
          <w:lang w:eastAsia="en-GB"/>
        </w:rPr>
        <w:t xml:space="preserve">same </w:t>
      </w:r>
      <w:r w:rsidR="0066737C">
        <w:rPr>
          <w:rFonts w:eastAsia="Times New Roman" w:cstheme="minorHAnsi"/>
          <w:color w:val="000000"/>
          <w:shd w:val="clear" w:color="auto" w:fill="FFFFFF"/>
          <w:lang w:eastAsia="en-GB"/>
        </w:rPr>
        <w:t xml:space="preserve">inaccuracies of </w:t>
      </w:r>
      <w:r w:rsidR="00052FCD">
        <w:rPr>
          <w:rFonts w:eastAsia="Times New Roman" w:cstheme="minorHAnsi"/>
          <w:color w:val="000000"/>
          <w:shd w:val="clear" w:color="auto" w:fill="FFFFFF"/>
          <w:lang w:eastAsia="en-GB"/>
        </w:rPr>
        <w:t xml:space="preserve">self-reporting </w:t>
      </w:r>
      <w:r w:rsidR="0018563A" w:rsidRPr="00565A6D">
        <w:rPr>
          <w:rFonts w:eastAsia="Times New Roman" w:cstheme="minorHAnsi"/>
          <w:color w:val="000000"/>
          <w:shd w:val="clear" w:color="auto" w:fill="FFFFFF"/>
          <w:lang w:eastAsia="en-GB"/>
        </w:rPr>
        <w:fldChar w:fldCharType="begin"/>
      </w:r>
      <w:r w:rsidR="00F32709" w:rsidRPr="00565A6D">
        <w:rPr>
          <w:rFonts w:eastAsia="Times New Roman" w:cstheme="minorHAnsi"/>
          <w:color w:val="000000"/>
          <w:shd w:val="clear" w:color="auto" w:fill="FFFFFF"/>
          <w:lang w:eastAsia="en-GB"/>
        </w:rPr>
        <w:instrText xml:space="preserve"> ADDIN ZOTERO_ITEM CSL_CITATION {"citationID":"mfXcbQcy","properties":{"formattedCitation":"(Schacter and Addis, 2007)","plainCitation":"(Schacter and Addis, 2007)","noteIndex":0},"citationItems":[{"id":838,"uris":["http://zotero.org/users/7932715/items/IPFCSNXJ"],"uri":["http://zotero.org/users/7932715/items/IPFCSNXJ"],"itemData":{"id":838,"type":"article-journal","abstract":"Episodic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future.","container-title":"Philosophical Transactions of the Royal Society of London. Series B, Biological Sciences","DOI":"10.1098/rstb.2007.2087","ISSN":"0962-8436","issue":"1481","journalAbbreviation":"Philos Trans R Soc Lond B Biol Sci","language":"eng","note":"PMID: 17395575\nPMCID: PMC2429996","page":"773-786","source":"PubMed","title":"The cognitive neuroscience of constructive memory: remembering the past and imagining the future","title-short":"The cognitive neuroscience of constructive memory","volume":"362","author":[{"family":"Schacter","given":"Daniel L."},{"family":"Addis","given":"Donna Rose"}],"issued":{"date-parts":[["2007",5,29]]}}}],"schema":"https://github.com/citation-style-language/schema/raw/master/csl-citation.json"} </w:instrText>
      </w:r>
      <w:r w:rsidR="0018563A" w:rsidRPr="00565A6D">
        <w:rPr>
          <w:rFonts w:eastAsia="Times New Roman" w:cstheme="minorHAnsi"/>
          <w:color w:val="000000"/>
          <w:shd w:val="clear" w:color="auto" w:fill="FFFFFF"/>
          <w:lang w:eastAsia="en-GB"/>
        </w:rPr>
        <w:fldChar w:fldCharType="separate"/>
      </w:r>
      <w:r w:rsidR="00DD47F4">
        <w:rPr>
          <w:rFonts w:eastAsia="Times New Roman" w:cstheme="minorHAnsi"/>
          <w:noProof/>
          <w:color w:val="000000"/>
          <w:shd w:val="clear" w:color="auto" w:fill="FFFFFF"/>
          <w:lang w:eastAsia="en-GB"/>
        </w:rPr>
        <w:t>(Schacter and Addis, 2007)</w:t>
      </w:r>
      <w:r w:rsidR="0018563A" w:rsidRPr="00565A6D">
        <w:rPr>
          <w:rFonts w:eastAsia="Times New Roman" w:cstheme="minorHAnsi"/>
          <w:color w:val="000000"/>
          <w:shd w:val="clear" w:color="auto" w:fill="FFFFFF"/>
          <w:lang w:eastAsia="en-GB"/>
        </w:rPr>
        <w:fldChar w:fldCharType="end"/>
      </w:r>
      <w:r w:rsidR="00F32709" w:rsidRPr="00565A6D">
        <w:rPr>
          <w:rFonts w:eastAsia="Times New Roman" w:cstheme="minorHAnsi"/>
          <w:color w:val="000000"/>
          <w:shd w:val="clear" w:color="auto" w:fill="FFFFFF"/>
          <w:lang w:eastAsia="en-GB"/>
        </w:rPr>
        <w:t>.</w:t>
      </w:r>
      <w:r w:rsidR="0027377E" w:rsidRPr="00565A6D">
        <w:rPr>
          <w:rFonts w:eastAsia="Times New Roman" w:cstheme="minorHAnsi"/>
          <w:color w:val="000000"/>
          <w:shd w:val="clear" w:color="auto" w:fill="FFFFFF"/>
          <w:lang w:eastAsia="en-GB"/>
        </w:rPr>
        <w:t xml:space="preserve"> </w:t>
      </w:r>
      <w:r w:rsidR="007451D6" w:rsidRPr="00565A6D">
        <w:rPr>
          <w:rFonts w:eastAsia="Times New Roman" w:cstheme="minorHAnsi"/>
          <w:color w:val="000000"/>
          <w:shd w:val="clear" w:color="auto" w:fill="FFFFFF"/>
          <w:lang w:eastAsia="en-GB"/>
        </w:rPr>
        <w:t xml:space="preserve">Data on sleep interruptions for each </w:t>
      </w:r>
      <w:r w:rsidR="00565A6D" w:rsidRPr="00565A6D">
        <w:rPr>
          <w:rFonts w:eastAsia="Times New Roman" w:cstheme="minorHAnsi"/>
          <w:color w:val="000000"/>
          <w:shd w:val="clear" w:color="auto" w:fill="FFFFFF"/>
          <w:lang w:eastAsia="en-GB"/>
        </w:rPr>
        <w:t>participant</w:t>
      </w:r>
      <w:r w:rsidR="007451D6" w:rsidRPr="00565A6D">
        <w:rPr>
          <w:rFonts w:eastAsia="Times New Roman" w:cstheme="minorHAnsi"/>
          <w:color w:val="000000"/>
          <w:shd w:val="clear" w:color="auto" w:fill="FFFFFF"/>
          <w:lang w:eastAsia="en-GB"/>
        </w:rPr>
        <w:t xml:space="preserve"> will be collect</w:t>
      </w:r>
      <w:r w:rsidR="00565A6D">
        <w:rPr>
          <w:rFonts w:eastAsia="Times New Roman" w:cstheme="minorHAnsi"/>
          <w:color w:val="000000"/>
          <w:shd w:val="clear" w:color="auto" w:fill="FFFFFF"/>
          <w:lang w:eastAsia="en-GB"/>
        </w:rPr>
        <w:t>ed</w:t>
      </w:r>
      <w:r w:rsidR="007451D6" w:rsidRPr="00565A6D">
        <w:rPr>
          <w:rFonts w:eastAsia="Times New Roman" w:cstheme="minorHAnsi"/>
          <w:color w:val="000000"/>
          <w:shd w:val="clear" w:color="auto" w:fill="FFFFFF"/>
          <w:lang w:eastAsia="en-GB"/>
        </w:rPr>
        <w:t xml:space="preserve"> by a </w:t>
      </w:r>
      <w:r w:rsidR="00361CBE" w:rsidRPr="00565A6D">
        <w:rPr>
          <w:rFonts w:eastAsia="Times New Roman" w:cstheme="minorHAnsi"/>
          <w:color w:val="000000"/>
          <w:shd w:val="clear" w:color="auto" w:fill="FFFFFF"/>
          <w:lang w:eastAsia="en-GB"/>
        </w:rPr>
        <w:t>WHOOP strap</w:t>
      </w:r>
      <w:r w:rsidR="00DA4F35">
        <w:rPr>
          <w:rFonts w:eastAsia="Times New Roman" w:cstheme="minorHAnsi"/>
          <w:color w:val="000000"/>
          <w:shd w:val="clear" w:color="auto" w:fill="FFFFFF"/>
          <w:lang w:eastAsia="en-GB"/>
        </w:rPr>
        <w:t xml:space="preserve">. </w:t>
      </w:r>
      <w:r w:rsidR="00380A14">
        <w:rPr>
          <w:rFonts w:eastAsia="Times New Roman" w:cstheme="minorHAnsi"/>
          <w:color w:val="000000"/>
          <w:shd w:val="clear" w:color="auto" w:fill="FFFFFF"/>
          <w:lang w:eastAsia="en-GB"/>
        </w:rPr>
        <w:t xml:space="preserve">Whilst polysomnography (PSG) is generally considered the gold standard </w:t>
      </w:r>
      <w:r w:rsidR="000D0F0E">
        <w:rPr>
          <w:rFonts w:eastAsia="Times New Roman" w:cstheme="minorHAnsi"/>
          <w:color w:val="000000"/>
          <w:shd w:val="clear" w:color="auto" w:fill="FFFFFF"/>
          <w:lang w:eastAsia="en-GB"/>
        </w:rPr>
        <w:t>for the objective measuring of sleep quality</w:t>
      </w:r>
      <w:r w:rsidR="003A0618">
        <w:rPr>
          <w:rFonts w:eastAsia="Times New Roman" w:cstheme="minorHAnsi"/>
          <w:color w:val="000000"/>
          <w:shd w:val="clear" w:color="auto" w:fill="FFFFFF"/>
          <w:lang w:eastAsia="en-GB"/>
        </w:rPr>
        <w:t xml:space="preserve">, validation experiments of the WHOOP strap </w:t>
      </w:r>
      <w:r w:rsidR="00707F8C">
        <w:rPr>
          <w:rFonts w:eastAsia="Times New Roman" w:cstheme="minorHAnsi"/>
          <w:color w:val="000000"/>
          <w:shd w:val="clear" w:color="auto" w:fill="FFFFFF"/>
          <w:lang w:eastAsia="en-GB"/>
        </w:rPr>
        <w:t>determined that it was accurate in comparison to PSG in healthy individuals</w:t>
      </w:r>
      <w:r w:rsidR="007052C0">
        <w:rPr>
          <w:rFonts w:eastAsia="Times New Roman" w:cstheme="minorHAnsi"/>
          <w:color w:val="000000"/>
          <w:shd w:val="clear" w:color="auto" w:fill="FFFFFF"/>
          <w:lang w:eastAsia="en-GB"/>
        </w:rPr>
        <w:t xml:space="preserve"> </w:t>
      </w:r>
      <w:r w:rsidR="007052C0">
        <w:rPr>
          <w:rFonts w:eastAsia="Times New Roman" w:cstheme="minorHAnsi"/>
          <w:color w:val="000000"/>
          <w:shd w:val="clear" w:color="auto" w:fill="FFFFFF"/>
          <w:lang w:eastAsia="en-GB"/>
        </w:rPr>
        <w:fldChar w:fldCharType="begin"/>
      </w:r>
      <w:r w:rsidR="00DD47F4">
        <w:rPr>
          <w:rFonts w:eastAsia="Times New Roman" w:cstheme="minorHAnsi"/>
          <w:color w:val="000000"/>
          <w:shd w:val="clear" w:color="auto" w:fill="FFFFFF"/>
          <w:lang w:eastAsia="en-GB"/>
        </w:rPr>
        <w:instrText xml:space="preserve"> ADDIN ZOTERO_ITEM CSL_CITATION {"citationID":"pdKR1Vq2","properties":{"formattedCitation":"(Berryhill {\\i{}et al.}, 2020)","plainCitation":"(Berryhill et al., 2020)","noteIndex":0},"citationItems":[{"id":825,"uris":["http://zotero.org/users/7932715/items/S6UJ8KVL"],"uri":["http://zotero.org/users/7932715/items/S6UJ8KVL"],"itemData":{"id":825,"type":"article-journal","abstract":"Study Objectives:\nThe purpose of this study was to determine whether a wearable sleep-tracker improves perceived sleep quality in healthy participants and to test whether wearables reliably measure sleep quantity and quality compared with polysomnography.\n\nMethods:\nThis study included a single-center randomized crossover trial of community-based participants without medical conditions or sleep disorders. A wearable device (WHOOP, Inc.) was used that provided feedback regarding sleep information to the participant for 1 week and maintained sleep logs versus 1 week of maintained sleep logs alone. Self-reported daily sleep behaviors were documented in sleep logs. Polysomnography was performed on 1 night when wearing the wearable. The Patient-Reported Outcomes Measurement Information System sleep disturbance sleep scale was measured at baseline, day 7 and day 14 of study participation.\n\nResults:\nIn 32 participants (21 women; 23.8 ± 5 years), wearables improved nighttime sleep quality (Patient-Reported Outcomes Measurement Information System sleep disturbance: B = −1.69; 95% confidence interval, −3.11 to −0.27; P = .021) after adjusting for age, sex, baseline, and order effect. There was a small increase in self-reported daytime naps when wearing the device (B = 3.2; SE, 1.4; P = .023), but total daily sleep remained unchanged (P = .43). The wearable had low bias (13.8 minutes) and precision (17.8 minutes) errors for measuring sleep duration and measured dream sleep and slow wave sleep accurately (intraclass coefficient, 0.74 ± 0.28 and 0.85 ± 0.15, respectively). Bias and precision error for heart rate (bias, −0.17%; precision, 1.5%) and respiratory rate (bias, 1.8%; precision, 6.7%) were very low compared with that measured by electrocardiogram and inductance plethysmography during polysomnography.\n\nConclusions:\nIn healthy people, wearables can improve sleep quality and accurately measure sleep and cardiorespiratory variables.\n\nClinical Trial Registration:\nRegistry: ClinicalTrials.gov; Name: Assessment of Sleep by WHOOP in Ambulatory Subjects; Identifier: NCT03692195.\n\nCitation:\nBerryhill S, Morton CJ, Dean A, et al. Effect of wearables on sleep in health individuals: a randomized crossover trial and validation study. J Clin Sleep Med. 2020;16(5):775–783.","container-title":"Journal of Clinical Sleep Medicine : JCSM : Official Publication of the American Academy of Sleep Medicine","DOI":"10.5664/jcsm.8356","ISSN":"1550-9389","issue":"5","journalAbbreviation":"J Clin Sleep Med","note":"PMID: 32043961\nPMCID: PMC7849816","page":"775-783","source":"PubMed Central","title":"Effect of wearables on sleep in healthy individuals: a randomized crossover trial and validation study","title-short":"Effect of wearables on sleep in healthy individuals","volume":"16","author":[{"family":"Berryhill","given":"Sarah"},{"family":"Morton","given":"Christopher J."},{"family":"Dean","given":"Adam"},{"family":"Berryhill","given":"Adam"},{"family":"Provencio-Dean","given":"Natalie"},{"family":"Patel","given":"Salma I."},{"family":"Estep","given":"Lauren"},{"family":"Combs","given":"Daniel"},{"family":"Mashaqi","given":"Saif"},{"family":"Gerald","given":"Lynn B."},{"family":"Krishnan","given":"Jerry A."},{"family":"Parthasarathy","given":"Sairam"}],"issued":{"date-parts":[["2020",5,15]]}}}],"schema":"https://github.com/citation-style-language/schema/raw/master/csl-citation.json"} </w:instrText>
      </w:r>
      <w:r w:rsidR="007052C0">
        <w:rPr>
          <w:rFonts w:eastAsia="Times New Roman" w:cstheme="minorHAnsi"/>
          <w:color w:val="000000"/>
          <w:shd w:val="clear" w:color="auto" w:fill="FFFFFF"/>
          <w:lang w:eastAsia="en-GB"/>
        </w:rPr>
        <w:fldChar w:fldCharType="separate"/>
      </w:r>
      <w:r w:rsidR="00DD47F4" w:rsidRPr="00DD47F4">
        <w:rPr>
          <w:rFonts w:ascii="Calibri" w:cs="Calibri"/>
          <w:color w:val="000000"/>
        </w:rPr>
        <w:t xml:space="preserve">(Berryhill </w:t>
      </w:r>
      <w:r w:rsidR="00DD47F4" w:rsidRPr="00DD47F4">
        <w:rPr>
          <w:rFonts w:ascii="Calibri" w:cs="Calibri"/>
          <w:i/>
          <w:iCs/>
          <w:color w:val="000000"/>
        </w:rPr>
        <w:t>et al.</w:t>
      </w:r>
      <w:r w:rsidR="00DD47F4" w:rsidRPr="00DD47F4">
        <w:rPr>
          <w:rFonts w:ascii="Calibri" w:cs="Calibri"/>
          <w:color w:val="000000"/>
        </w:rPr>
        <w:t>, 2020)</w:t>
      </w:r>
      <w:r w:rsidR="007052C0">
        <w:rPr>
          <w:rFonts w:eastAsia="Times New Roman" w:cstheme="minorHAnsi"/>
          <w:color w:val="000000"/>
          <w:shd w:val="clear" w:color="auto" w:fill="FFFFFF"/>
          <w:lang w:eastAsia="en-GB"/>
        </w:rPr>
        <w:fldChar w:fldCharType="end"/>
      </w:r>
      <w:r w:rsidR="007052C0">
        <w:rPr>
          <w:rFonts w:eastAsia="Times New Roman" w:cstheme="minorHAnsi"/>
          <w:color w:val="000000"/>
          <w:shd w:val="clear" w:color="auto" w:fill="FFFFFF"/>
          <w:lang w:eastAsia="en-GB"/>
        </w:rPr>
        <w:t>.</w:t>
      </w:r>
      <w:r w:rsidR="0017184E">
        <w:rPr>
          <w:rFonts w:eastAsia="Times New Roman" w:cstheme="minorHAnsi"/>
          <w:color w:val="000000"/>
          <w:shd w:val="clear" w:color="auto" w:fill="FFFFFF"/>
          <w:lang w:eastAsia="en-GB"/>
        </w:rPr>
        <w:t xml:space="preserve"> </w:t>
      </w:r>
      <w:r w:rsidR="00B30ECC">
        <w:rPr>
          <w:rFonts w:eastAsia="Times New Roman" w:cstheme="minorHAnsi"/>
          <w:color w:val="000000"/>
          <w:shd w:val="clear" w:color="auto" w:fill="FFFFFF"/>
          <w:lang w:eastAsia="en-GB"/>
        </w:rPr>
        <w:t>Additionally, the</w:t>
      </w:r>
      <w:r w:rsidR="0017184E">
        <w:rPr>
          <w:rFonts w:eastAsia="Times New Roman" w:cstheme="minorHAnsi"/>
          <w:color w:val="000000"/>
          <w:shd w:val="clear" w:color="auto" w:fill="FFFFFF"/>
          <w:lang w:eastAsia="en-GB"/>
        </w:rPr>
        <w:t xml:space="preserve"> </w:t>
      </w:r>
      <w:r w:rsidR="000829F6">
        <w:rPr>
          <w:rFonts w:eastAsia="Times New Roman" w:cstheme="minorHAnsi"/>
          <w:color w:val="000000"/>
          <w:shd w:val="clear" w:color="auto" w:fill="FFFFFF"/>
          <w:lang w:eastAsia="en-GB"/>
        </w:rPr>
        <w:t>sleep laboratory requirements and invasive</w:t>
      </w:r>
      <w:r w:rsidR="0017184E">
        <w:rPr>
          <w:rFonts w:eastAsia="Times New Roman" w:cstheme="minorHAnsi"/>
          <w:color w:val="000000"/>
          <w:shd w:val="clear" w:color="auto" w:fill="FFFFFF"/>
          <w:lang w:eastAsia="en-GB"/>
        </w:rPr>
        <w:t xml:space="preserve"> nature of PSG</w:t>
      </w:r>
      <w:r w:rsidR="005C1503">
        <w:rPr>
          <w:rFonts w:eastAsia="Times New Roman" w:cstheme="minorHAnsi"/>
          <w:color w:val="000000"/>
          <w:shd w:val="clear" w:color="auto" w:fill="FFFFFF"/>
          <w:lang w:eastAsia="en-GB"/>
        </w:rPr>
        <w:t xml:space="preserve"> </w:t>
      </w:r>
      <w:r w:rsidR="003A3484">
        <w:rPr>
          <w:rFonts w:eastAsia="Times New Roman" w:cstheme="minorHAnsi"/>
          <w:color w:val="000000"/>
          <w:shd w:val="clear" w:color="auto" w:fill="FFFFFF"/>
          <w:lang w:eastAsia="en-GB"/>
        </w:rPr>
        <w:t>can make it impractical and expensive</w:t>
      </w:r>
      <w:r w:rsidR="001C6767">
        <w:rPr>
          <w:rFonts w:eastAsia="Times New Roman" w:cstheme="minorHAnsi"/>
          <w:color w:val="000000"/>
          <w:shd w:val="clear" w:color="auto" w:fill="FFFFFF"/>
          <w:lang w:eastAsia="en-GB"/>
        </w:rPr>
        <w:t xml:space="preserve"> </w:t>
      </w:r>
      <w:r w:rsidR="001C6767">
        <w:rPr>
          <w:rFonts w:eastAsia="Times New Roman" w:cstheme="minorHAnsi"/>
          <w:color w:val="000000"/>
          <w:shd w:val="clear" w:color="auto" w:fill="FFFFFF"/>
          <w:lang w:eastAsia="en-GB"/>
        </w:rPr>
        <w:fldChar w:fldCharType="begin"/>
      </w:r>
      <w:r w:rsidR="00DD47F4">
        <w:rPr>
          <w:rFonts w:eastAsia="Times New Roman" w:cstheme="minorHAnsi"/>
          <w:color w:val="000000"/>
          <w:shd w:val="clear" w:color="auto" w:fill="FFFFFF"/>
          <w:lang w:eastAsia="en-GB"/>
        </w:rPr>
        <w:instrText xml:space="preserve"> ADDIN ZOTERO_ITEM CSL_CITATION {"citationID":"2mGMSI6X","properties":{"formattedCitation":"(Landry, Best and Liu-Ambrose, 2015)","plainCitation":"(Landry, Best and Liu-Ambrose, 2015)","noteIndex":0},"citationItems":[{"id":822,"uris":["http://zotero.org/users/7932715/items/62D5FGWE"],"uri":["http://zotero.org/users/7932715/items/62D5FGWE"],"itemData":{"id":822,"type":"article-journal","abstract":"Sleep quality decreases with aging and thus sleep complaints are prevalent in older adults, particularly for those with cognitive impairment and dementia. For older adults, emerging evidence suggests poor sleep quality increases risk of developing cognitive impairment and dementia. Given the aging population—and the impending economic burden associated with increasing numbers of dementia patients—there is pressing need to improve sleep quality among older adults. As such, research efforts have increased focus on investigating the association between age-related sleep changes and cognitive decline in older adults. Sleep quality is a complex construct to evaluate empirically, and yet the Pittsburg Sleep Quality Index (PSQI) is commonly used in studies as their only measure of sleep quality. Furthermore, the PSQI may not be the best sleep quality measure for older adults, due to its reliance on the cognitive capacity to reflect on the past month. Further study is needed to determine the PSQI's validity among older adults. Thus, the current study examined sleep quality for 78 community dwelling adults 55+ to determine the PSQI's predictive validity for objective sleep quality (as measured by actigraphy). We compared two subjective measures of sleep quality—the PSQI and Consensus Sleep Diary (CSD)—with actigraphy (MotionWatch 8©; camntech). Our results suggest perceived sleep quality is quite different from objective reality, at least for adults 55+. Importantly, we show this difference is unrelated to age, gender, education, or cognitive status (assessed using standard screens). Previous studies have shown the PSQI to be a valuable tool for assessing subjective sleep quality; however, our findings indicate for older adults the PSQI should not be used as a substitute for actigraphy, or vice versa. Hence, we conclude best practice is to include both subjective and objective measures when examining sleep quality in older adults (i.e., the PSQI, CSD, and actigraphy).","container-title":"Frontiers in Aging Neuroscience","DOI":"10.3389/fnagi.2015.00166","ISSN":"1663-4365","journalAbbreviation":"Front Aging Neurosci","note":"PMID: 26441633\nPMCID: PMC4561455","page":"166","source":"PubMed Central","title":"Measuring sleep quality in older adults: a comparison using subjective and objective methods","title-short":"Measuring sleep quality in older adults","volume":"7","author":[{"family":"Landry","given":"Glenn J."},{"family":"Best","given":"John R."},{"family":"Liu-Ambrose","given":"Teresa"}],"issued":{"date-parts":[["2015",9,7]]}}}],"schema":"https://github.com/citation-style-language/schema/raw/master/csl-citation.json"} </w:instrText>
      </w:r>
      <w:r w:rsidR="001C6767">
        <w:rPr>
          <w:rFonts w:eastAsia="Times New Roman" w:cstheme="minorHAnsi"/>
          <w:color w:val="000000"/>
          <w:shd w:val="clear" w:color="auto" w:fill="FFFFFF"/>
          <w:lang w:eastAsia="en-GB"/>
        </w:rPr>
        <w:fldChar w:fldCharType="separate"/>
      </w:r>
      <w:r w:rsidR="00DD47F4">
        <w:rPr>
          <w:rFonts w:eastAsia="Times New Roman" w:cstheme="minorHAnsi"/>
          <w:noProof/>
          <w:color w:val="000000"/>
          <w:shd w:val="clear" w:color="auto" w:fill="FFFFFF"/>
          <w:lang w:eastAsia="en-GB"/>
        </w:rPr>
        <w:t>(Landry, Best and Liu-Ambrose, 2015)</w:t>
      </w:r>
      <w:r w:rsidR="001C6767">
        <w:rPr>
          <w:rFonts w:eastAsia="Times New Roman" w:cstheme="minorHAnsi"/>
          <w:color w:val="000000"/>
          <w:shd w:val="clear" w:color="auto" w:fill="FFFFFF"/>
          <w:lang w:eastAsia="en-GB"/>
        </w:rPr>
        <w:fldChar w:fldCharType="end"/>
      </w:r>
      <w:r w:rsidR="00191407">
        <w:rPr>
          <w:rFonts w:eastAsia="Times New Roman" w:cstheme="minorHAnsi"/>
          <w:color w:val="000000"/>
          <w:shd w:val="clear" w:color="auto" w:fill="FFFFFF"/>
          <w:lang w:eastAsia="en-GB"/>
        </w:rPr>
        <w:t>, especially when compared with using a WHOOP strap</w:t>
      </w:r>
      <w:r w:rsidR="001C6767">
        <w:rPr>
          <w:rFonts w:eastAsia="Times New Roman" w:cstheme="minorHAnsi"/>
          <w:color w:val="000000"/>
          <w:shd w:val="clear" w:color="auto" w:fill="FFFFFF"/>
          <w:lang w:eastAsia="en-GB"/>
        </w:rPr>
        <w:t xml:space="preserve">. </w:t>
      </w:r>
      <w:r w:rsidR="00472663">
        <w:rPr>
          <w:rFonts w:eastAsia="Times New Roman" w:cstheme="minorHAnsi"/>
          <w:color w:val="000000"/>
          <w:shd w:val="clear" w:color="auto" w:fill="FFFFFF"/>
          <w:lang w:eastAsia="en-GB"/>
        </w:rPr>
        <w:t>Moreover,</w:t>
      </w:r>
      <w:r w:rsidR="00DE668F">
        <w:rPr>
          <w:rFonts w:eastAsia="Times New Roman" w:cstheme="minorHAnsi"/>
          <w:color w:val="000000"/>
          <w:shd w:val="clear" w:color="auto" w:fill="FFFFFF"/>
          <w:lang w:eastAsia="en-GB"/>
        </w:rPr>
        <w:t xml:space="preserve"> the unusual sleeping situation imposed by PSG </w:t>
      </w:r>
      <w:r w:rsidR="007148FC">
        <w:rPr>
          <w:rFonts w:eastAsia="Times New Roman" w:cstheme="minorHAnsi"/>
          <w:color w:val="000000"/>
          <w:shd w:val="clear" w:color="auto" w:fill="FFFFFF"/>
          <w:lang w:eastAsia="en-GB"/>
        </w:rPr>
        <w:t xml:space="preserve">is </w:t>
      </w:r>
      <w:r w:rsidR="003C3615">
        <w:rPr>
          <w:rFonts w:eastAsia="Times New Roman" w:cstheme="minorHAnsi"/>
          <w:color w:val="000000"/>
          <w:shd w:val="clear" w:color="auto" w:fill="FFFFFF"/>
          <w:lang w:eastAsia="en-GB"/>
        </w:rPr>
        <w:t xml:space="preserve">likely to </w:t>
      </w:r>
      <w:r w:rsidR="00DE668F">
        <w:rPr>
          <w:rFonts w:eastAsia="Times New Roman" w:cstheme="minorHAnsi"/>
          <w:color w:val="000000"/>
          <w:shd w:val="clear" w:color="auto" w:fill="FFFFFF"/>
          <w:lang w:eastAsia="en-GB"/>
        </w:rPr>
        <w:t>itself reduce</w:t>
      </w:r>
      <w:r w:rsidR="003C3615">
        <w:rPr>
          <w:rFonts w:eastAsia="Times New Roman" w:cstheme="minorHAnsi"/>
          <w:color w:val="000000"/>
          <w:shd w:val="clear" w:color="auto" w:fill="FFFFFF"/>
          <w:lang w:eastAsia="en-GB"/>
        </w:rPr>
        <w:t xml:space="preserve"> sleep quality</w:t>
      </w:r>
      <w:r w:rsidR="00B352D0">
        <w:rPr>
          <w:rFonts w:eastAsia="Times New Roman" w:cstheme="minorHAnsi"/>
          <w:color w:val="000000"/>
          <w:shd w:val="clear" w:color="auto" w:fill="FFFFFF"/>
          <w:lang w:eastAsia="en-GB"/>
        </w:rPr>
        <w:t xml:space="preserve"> which is highly </w:t>
      </w:r>
      <w:r w:rsidR="002D2101">
        <w:rPr>
          <w:rFonts w:eastAsia="Times New Roman" w:cstheme="minorHAnsi"/>
          <w:color w:val="000000"/>
          <w:shd w:val="clear" w:color="auto" w:fill="FFFFFF"/>
          <w:lang w:eastAsia="en-GB"/>
        </w:rPr>
        <w:t>for</w:t>
      </w:r>
      <w:r w:rsidR="00B352D0">
        <w:rPr>
          <w:rFonts w:eastAsia="Times New Roman" w:cstheme="minorHAnsi"/>
          <w:color w:val="000000"/>
          <w:shd w:val="clear" w:color="auto" w:fill="FFFFFF"/>
          <w:lang w:eastAsia="en-GB"/>
        </w:rPr>
        <w:t xml:space="preserve"> small wearable devices such as a WHOOP strap.</w:t>
      </w:r>
    </w:p>
    <w:p w14:paraId="34F788F1" w14:textId="174D6071" w:rsidR="0033225A" w:rsidRDefault="0033225A" w:rsidP="00E919D3">
      <w:pPr>
        <w:rPr>
          <w:rFonts w:eastAsia="Times New Roman" w:cstheme="minorHAnsi"/>
          <w:color w:val="000000"/>
          <w:shd w:val="clear" w:color="auto" w:fill="FFFFFF"/>
          <w:lang w:eastAsia="en-GB"/>
        </w:rPr>
      </w:pPr>
    </w:p>
    <w:p w14:paraId="594A832F" w14:textId="1080D24D" w:rsidR="008640D4" w:rsidRDefault="0066029F" w:rsidP="00C93E7E">
      <w:pPr>
        <w:rPr>
          <w:rFonts w:eastAsia="Times New Roman" w:cstheme="minorHAnsi"/>
          <w:color w:val="000000"/>
          <w:shd w:val="clear" w:color="auto" w:fill="FFFFFF"/>
          <w:lang w:eastAsia="en-GB"/>
        </w:rPr>
      </w:pPr>
      <w:r>
        <w:rPr>
          <w:rFonts w:eastAsia="Times New Roman" w:cstheme="minorHAnsi"/>
          <w:color w:val="000000"/>
          <w:shd w:val="clear" w:color="auto" w:fill="FFFFFF"/>
          <w:lang w:eastAsia="en-GB"/>
        </w:rPr>
        <w:lastRenderedPageBreak/>
        <w:t>Step count category will be one o</w:t>
      </w:r>
      <w:r w:rsidR="00DE74C6">
        <w:rPr>
          <w:rFonts w:eastAsia="Times New Roman" w:cstheme="minorHAnsi"/>
          <w:color w:val="000000"/>
          <w:shd w:val="clear" w:color="auto" w:fill="FFFFFF"/>
          <w:lang w:eastAsia="en-GB"/>
        </w:rPr>
        <w:t xml:space="preserve">f the two explanatory </w:t>
      </w:r>
      <w:r w:rsidR="00ED1916">
        <w:rPr>
          <w:rFonts w:eastAsia="Times New Roman" w:cstheme="minorHAnsi"/>
          <w:color w:val="000000"/>
          <w:shd w:val="clear" w:color="auto" w:fill="FFFFFF"/>
          <w:lang w:eastAsia="en-GB"/>
        </w:rPr>
        <w:t>variables</w:t>
      </w:r>
      <w:r w:rsidR="00DE74C6">
        <w:rPr>
          <w:rFonts w:eastAsia="Times New Roman" w:cstheme="minorHAnsi"/>
          <w:color w:val="000000"/>
          <w:shd w:val="clear" w:color="auto" w:fill="FFFFFF"/>
          <w:lang w:eastAsia="en-GB"/>
        </w:rPr>
        <w:t xml:space="preserve"> for th</w:t>
      </w:r>
      <w:r w:rsidR="00ED1916">
        <w:rPr>
          <w:rFonts w:eastAsia="Times New Roman" w:cstheme="minorHAnsi"/>
          <w:color w:val="000000"/>
          <w:shd w:val="clear" w:color="auto" w:fill="FFFFFF"/>
          <w:lang w:eastAsia="en-GB"/>
        </w:rPr>
        <w:t xml:space="preserve">is approach. </w:t>
      </w:r>
      <w:r w:rsidR="00610F1A">
        <w:rPr>
          <w:rFonts w:eastAsia="Times New Roman" w:cstheme="minorHAnsi"/>
          <w:color w:val="000000"/>
          <w:shd w:val="clear" w:color="auto" w:fill="FFFFFF"/>
          <w:lang w:eastAsia="en-GB"/>
        </w:rPr>
        <w:t xml:space="preserve">Step count is being used as a measure of low-intensity activity </w:t>
      </w:r>
      <w:r w:rsidR="001841AF">
        <w:rPr>
          <w:rFonts w:eastAsia="Times New Roman" w:cstheme="minorHAnsi"/>
          <w:color w:val="000000"/>
          <w:shd w:val="clear" w:color="auto" w:fill="FFFFFF"/>
          <w:lang w:eastAsia="en-GB"/>
        </w:rPr>
        <w:t>and walking because of the ease with which it can be measured</w:t>
      </w:r>
      <w:r w:rsidR="00BF26A8">
        <w:rPr>
          <w:rFonts w:eastAsia="Times New Roman" w:cstheme="minorHAnsi"/>
          <w:color w:val="000000"/>
          <w:shd w:val="clear" w:color="auto" w:fill="FFFFFF"/>
          <w:lang w:eastAsia="en-GB"/>
        </w:rPr>
        <w:t xml:space="preserve">, </w:t>
      </w:r>
      <w:r w:rsidR="00483606">
        <w:rPr>
          <w:rFonts w:eastAsia="Times New Roman" w:cstheme="minorHAnsi"/>
          <w:color w:val="000000"/>
          <w:shd w:val="clear" w:color="auto" w:fill="FFFFFF"/>
          <w:lang w:eastAsia="en-GB"/>
        </w:rPr>
        <w:t>the way</w:t>
      </w:r>
      <w:r w:rsidR="00BF26A8">
        <w:rPr>
          <w:rFonts w:eastAsia="Times New Roman" w:cstheme="minorHAnsi"/>
          <w:color w:val="000000"/>
          <w:shd w:val="clear" w:color="auto" w:fill="FFFFFF"/>
          <w:lang w:eastAsia="en-GB"/>
        </w:rPr>
        <w:t xml:space="preserve"> steps can be </w:t>
      </w:r>
      <w:r w:rsidR="00E77586">
        <w:rPr>
          <w:rFonts w:eastAsia="Times New Roman" w:cstheme="minorHAnsi"/>
          <w:color w:val="000000"/>
          <w:shd w:val="clear" w:color="auto" w:fill="FFFFFF"/>
          <w:lang w:eastAsia="en-GB"/>
        </w:rPr>
        <w:t xml:space="preserve">integrated into normal life (increasing adherence) and </w:t>
      </w:r>
      <w:r w:rsidR="00947FED">
        <w:rPr>
          <w:rFonts w:eastAsia="Times New Roman" w:cstheme="minorHAnsi"/>
          <w:color w:val="000000"/>
          <w:shd w:val="clear" w:color="auto" w:fill="FFFFFF"/>
          <w:lang w:eastAsia="en-GB"/>
        </w:rPr>
        <w:t>the ease with which the results can be communicated.</w:t>
      </w:r>
      <w:r w:rsidR="00C93E7E">
        <w:rPr>
          <w:rFonts w:eastAsia="Times New Roman" w:cstheme="minorHAnsi"/>
          <w:color w:val="000000"/>
          <w:shd w:val="clear" w:color="auto" w:fill="FFFFFF"/>
          <w:lang w:eastAsia="en-GB"/>
        </w:rPr>
        <w:t xml:space="preserve"> </w:t>
      </w:r>
      <w:r w:rsidR="00E42713">
        <w:rPr>
          <w:rFonts w:eastAsia="Times New Roman" w:cstheme="minorHAnsi"/>
          <w:color w:val="000000"/>
          <w:shd w:val="clear" w:color="auto" w:fill="FFFFFF"/>
          <w:lang w:eastAsia="en-GB"/>
        </w:rPr>
        <w:t xml:space="preserve">The step counts for the participants will be measured by </w:t>
      </w:r>
      <w:commentRangeStart w:id="2"/>
      <w:r w:rsidR="00E42713">
        <w:rPr>
          <w:rFonts w:eastAsia="Times New Roman" w:cstheme="minorHAnsi"/>
          <w:color w:val="000000"/>
          <w:shd w:val="clear" w:color="auto" w:fill="FFFFFF"/>
          <w:lang w:eastAsia="en-GB"/>
        </w:rPr>
        <w:t xml:space="preserve">a </w:t>
      </w:r>
      <w:r w:rsidR="00687FEB">
        <w:rPr>
          <w:rFonts w:eastAsia="Times New Roman" w:cstheme="minorHAnsi"/>
          <w:color w:val="000000"/>
          <w:shd w:val="clear" w:color="auto" w:fill="FFFFFF"/>
          <w:lang w:eastAsia="en-GB"/>
        </w:rPr>
        <w:t xml:space="preserve">Fitbit </w:t>
      </w:r>
      <w:r w:rsidR="00FD689B">
        <w:rPr>
          <w:rFonts w:eastAsia="Times New Roman" w:cstheme="minorHAnsi"/>
          <w:color w:val="000000"/>
          <w:shd w:val="clear" w:color="auto" w:fill="FFFFFF"/>
          <w:lang w:eastAsia="en-GB"/>
        </w:rPr>
        <w:t>Z</w:t>
      </w:r>
      <w:r w:rsidR="00687FEB">
        <w:rPr>
          <w:rFonts w:eastAsia="Times New Roman" w:cstheme="minorHAnsi"/>
          <w:color w:val="000000"/>
          <w:shd w:val="clear" w:color="auto" w:fill="FFFFFF"/>
          <w:lang w:eastAsia="en-GB"/>
        </w:rPr>
        <w:t>ip</w:t>
      </w:r>
      <w:r w:rsidR="00E930A0">
        <w:rPr>
          <w:rFonts w:eastAsia="Times New Roman" w:cstheme="minorHAnsi"/>
          <w:color w:val="000000"/>
          <w:shd w:val="clear" w:color="auto" w:fill="FFFFFF"/>
          <w:lang w:eastAsia="en-GB"/>
        </w:rPr>
        <w:t xml:space="preserve"> </w:t>
      </w:r>
      <w:commentRangeEnd w:id="2"/>
      <w:r w:rsidR="00F65542">
        <w:rPr>
          <w:rStyle w:val="CommentReference"/>
        </w:rPr>
        <w:commentReference w:id="2"/>
      </w:r>
      <w:r w:rsidR="00E930A0">
        <w:rPr>
          <w:rFonts w:eastAsia="Times New Roman" w:cstheme="minorHAnsi"/>
          <w:color w:val="000000"/>
          <w:shd w:val="clear" w:color="auto" w:fill="FFFFFF"/>
          <w:lang w:eastAsia="en-GB"/>
        </w:rPr>
        <w:t xml:space="preserve">due to </w:t>
      </w:r>
      <w:r w:rsidR="001B2B09">
        <w:rPr>
          <w:rFonts w:eastAsia="Times New Roman" w:cstheme="minorHAnsi"/>
          <w:color w:val="000000"/>
          <w:shd w:val="clear" w:color="auto" w:fill="FFFFFF"/>
          <w:lang w:eastAsia="en-GB"/>
        </w:rPr>
        <w:t xml:space="preserve">the ease with which it can be used and its successful use in previous research where </w:t>
      </w:r>
      <w:r w:rsidR="00B62E17">
        <w:rPr>
          <w:rFonts w:eastAsia="Times New Roman" w:cstheme="minorHAnsi"/>
          <w:color w:val="000000"/>
          <w:shd w:val="clear" w:color="auto" w:fill="FFFFFF"/>
          <w:lang w:eastAsia="en-GB"/>
        </w:rPr>
        <w:t>it was found to be accurate and reliable</w:t>
      </w:r>
      <w:r w:rsidR="007811B1">
        <w:rPr>
          <w:rFonts w:eastAsia="Times New Roman" w:cstheme="minorHAnsi"/>
          <w:color w:val="000000"/>
          <w:shd w:val="clear" w:color="auto" w:fill="FFFFFF"/>
          <w:lang w:eastAsia="en-GB"/>
        </w:rPr>
        <w:t xml:space="preserve"> </w:t>
      </w:r>
      <w:r w:rsidR="007811B1">
        <w:rPr>
          <w:rFonts w:eastAsia="Times New Roman" w:cstheme="minorHAnsi"/>
          <w:color w:val="000000"/>
          <w:shd w:val="clear" w:color="auto" w:fill="FFFFFF"/>
          <w:lang w:eastAsia="en-GB"/>
        </w:rPr>
        <w:fldChar w:fldCharType="begin"/>
      </w:r>
      <w:r w:rsidR="00DD47F4">
        <w:rPr>
          <w:rFonts w:eastAsia="Times New Roman" w:cstheme="minorHAnsi"/>
          <w:color w:val="000000"/>
          <w:shd w:val="clear" w:color="auto" w:fill="FFFFFF"/>
          <w:lang w:eastAsia="en-GB"/>
        </w:rPr>
        <w:instrText xml:space="preserve"> ADDIN ZOTERO_ITEM CSL_CITATION {"citationID":"pf2Ao6ed","properties":{"formattedCitation":"(Diaz {\\i{}et al.}, 2015; Bisson, Robinson and Lachman, 2019)","plainCitation":"(Diaz et al., 2015; Bisson, Robinson and Lachman, 2019)","noteIndex":0},"citationItems":[{"id":791,"uris":["http://zotero.org/users/7932715/items/8V2MGMPM"],"uri":["http://zotero.org/users/7932715/items/8V2MGMPM"],"itemData":{"id":791,"type":"article-journal","abstract":"Objectives:\nMany do not sleep well, particularly middle-aged and older adults. Physical activity (PA) shows promise for improving sleep, however, populations with clinical sleep disturbances have been a research focus. It remains unclear whether low-impact daily PA, like walking, can affect sleep in healthy adults.\n\nDesign:\nThe current study was embedded within a 4-week randomized controlled trial to increase PA.\n\nSetting:\nParticipants from the greater Boston area were recruited to participate in a 4-week walking intervention on a rolling basis, between October 2015 and August 2016.\n\nParticipants:\n59 participants (72% female) were enrolled in the study, with an average age of 49.43(±8.40).\n\nIntervention:\nThe 4-week intervention was aimed at increasing participants’ daily steps as the primary outcome. The current, supplementary study examined relationships between monthly and daily PA and sleep.\n\nMeasurements:\nSteps and active minutes were measured daily using a Fitbit Zip. Self-reports of sleep quality and duration were assessed daily, along with before and after the intervention.\n\nResults and Conclusions:\nAveraged across the month, daily active minutes were positively related to sleep quality, but not duration. Gender moderated this relationship; women who took more steps and were more active reported sleeping better than those less active. Within-persons, on days that participants were more active than average, they reported better sleep quality and duration in both genders. Results suggest that low-impact PA is positively related to sleep, more so in women than men. Findings also showed that PA plays a greater role in predicting sleep quality than duration.","container-title":"Sleep health","DOI":"10.1016/j.sleh.2019.06.003","ISSN":"2352-7218","issue":"5","journalAbbreviation":"Sleep Health","note":"PMID: 31358470\nPMCID: PMC6801055","page":"487-494","source":"PubMed Central","title":"Walk to a Better Night of Sleep: Testing the Relationship Between Physical Activity and Sleep","title-short":"Walk to a Better Night of Sleep","volume":"5","author":[{"family":"Bisson","given":"Alycia N. Sullivan"},{"family":"Robinson","given":"Stephanie A."},{"family":"Lachman","given":"Margie E."}],"issued":{"date-parts":[["2019",10]]}}},{"id":833,"uris":["http://zotero.org/users/7932715/items/7BB7N2X8"],"uri":["http://zotero.org/users/7932715/items/7BB7N2X8"],"itemData":{"id":833,"type":"article-journal","container-title":"International journal of cardiology","DOI":"10.1016/j.ijcard.2015.03.038","ISSN":"0167-5273","journalAbbreviation":"Int J Cardiol","note":"PMID: 25795203\nPMCID: PMC4406840","page":"138-140","source":"PubMed Central","title":"FITBIT®: AN ACCURATE AND RELIABLE DEVICE FOR WIRELESS PHYSICAL ACTIVITY TRACKING","title-short":"FITBIT®","volume":"185","author":[{"family":"Diaz","given":"Keith M."},{"family":"Krupka","given":"David J."},{"family":"Chang","given":"Melinda J"},{"family":"Peacock","given":"James"},{"family":"Ma","given":"Yao"},{"family":"Goldsmith","given":"Jeff"},{"family":"Schwartz","given":"Joseph E."},{"family":"Davidson","given":"Karina W."}],"issued":{"date-parts":[["2015",4,15]]}}}],"schema":"https://github.com/citation-style-language/schema/raw/master/csl-citation.json"} </w:instrText>
      </w:r>
      <w:r w:rsidR="007811B1">
        <w:rPr>
          <w:rFonts w:eastAsia="Times New Roman" w:cstheme="minorHAnsi"/>
          <w:color w:val="000000"/>
          <w:shd w:val="clear" w:color="auto" w:fill="FFFFFF"/>
          <w:lang w:eastAsia="en-GB"/>
        </w:rPr>
        <w:fldChar w:fldCharType="separate"/>
      </w:r>
      <w:r w:rsidR="00DD47F4" w:rsidRPr="00DD47F4">
        <w:rPr>
          <w:rFonts w:ascii="Calibri" w:cs="Calibri"/>
          <w:color w:val="000000"/>
        </w:rPr>
        <w:t xml:space="preserve">(Diaz </w:t>
      </w:r>
      <w:r w:rsidR="00DD47F4" w:rsidRPr="00DD47F4">
        <w:rPr>
          <w:rFonts w:ascii="Calibri" w:cs="Calibri"/>
          <w:i/>
          <w:iCs/>
          <w:color w:val="000000"/>
        </w:rPr>
        <w:t>et al.</w:t>
      </w:r>
      <w:r w:rsidR="00DD47F4" w:rsidRPr="00DD47F4">
        <w:rPr>
          <w:rFonts w:ascii="Calibri" w:cs="Calibri"/>
          <w:color w:val="000000"/>
        </w:rPr>
        <w:t>, 2015; Bisson, Robinson and Lachman, 2019)</w:t>
      </w:r>
      <w:r w:rsidR="007811B1">
        <w:rPr>
          <w:rFonts w:eastAsia="Times New Roman" w:cstheme="minorHAnsi"/>
          <w:color w:val="000000"/>
          <w:shd w:val="clear" w:color="auto" w:fill="FFFFFF"/>
          <w:lang w:eastAsia="en-GB"/>
        </w:rPr>
        <w:fldChar w:fldCharType="end"/>
      </w:r>
      <w:r w:rsidR="00B62E17">
        <w:rPr>
          <w:rFonts w:eastAsia="Times New Roman" w:cstheme="minorHAnsi"/>
          <w:color w:val="000000"/>
          <w:shd w:val="clear" w:color="auto" w:fill="FFFFFF"/>
          <w:lang w:eastAsia="en-GB"/>
        </w:rPr>
        <w:t>.</w:t>
      </w:r>
    </w:p>
    <w:p w14:paraId="41E98120" w14:textId="77777777" w:rsidR="008640D4" w:rsidRDefault="008640D4" w:rsidP="00C93E7E">
      <w:pPr>
        <w:rPr>
          <w:rFonts w:eastAsia="Times New Roman" w:cstheme="minorHAnsi"/>
          <w:color w:val="000000"/>
          <w:shd w:val="clear" w:color="auto" w:fill="FFFFFF"/>
          <w:lang w:eastAsia="en-GB"/>
        </w:rPr>
      </w:pPr>
    </w:p>
    <w:p w14:paraId="119A90E7" w14:textId="1A9F3E57" w:rsidR="00876F57" w:rsidRPr="00FC0254" w:rsidRDefault="00CA2F28" w:rsidP="005D5BA1">
      <w:pPr>
        <w:rPr>
          <w:rFonts w:eastAsia="Times New Roman" w:cstheme="minorHAnsi"/>
          <w:color w:val="000000"/>
          <w:shd w:val="clear" w:color="auto" w:fill="FFFFFF"/>
          <w:lang w:eastAsia="en-GB"/>
        </w:rPr>
      </w:pPr>
      <w:r>
        <w:rPr>
          <w:rFonts w:eastAsia="Times New Roman" w:cstheme="minorHAnsi"/>
          <w:color w:val="000000"/>
          <w:shd w:val="clear" w:color="auto" w:fill="FFFFFF"/>
          <w:lang w:eastAsia="en-GB"/>
        </w:rPr>
        <w:t>The other explanatory variable being investigated in this procedure is age</w:t>
      </w:r>
      <w:r w:rsidR="008640D4">
        <w:rPr>
          <w:rFonts w:eastAsia="Times New Roman" w:cstheme="minorHAnsi"/>
          <w:color w:val="000000"/>
          <w:shd w:val="clear" w:color="auto" w:fill="FFFFFF"/>
          <w:lang w:eastAsia="en-GB"/>
        </w:rPr>
        <w:t xml:space="preserve">. This </w:t>
      </w:r>
      <w:r w:rsidR="00711116">
        <w:rPr>
          <w:rFonts w:eastAsia="Times New Roman" w:cstheme="minorHAnsi"/>
          <w:color w:val="000000"/>
          <w:shd w:val="clear" w:color="auto" w:fill="FFFFFF"/>
          <w:lang w:eastAsia="en-GB"/>
        </w:rPr>
        <w:t xml:space="preserve">experiment </w:t>
      </w:r>
      <w:r w:rsidR="008640D4">
        <w:rPr>
          <w:rFonts w:eastAsia="Times New Roman" w:cstheme="minorHAnsi"/>
          <w:color w:val="000000"/>
          <w:shd w:val="clear" w:color="auto" w:fill="FFFFFF"/>
          <w:lang w:eastAsia="en-GB"/>
        </w:rPr>
        <w:t xml:space="preserve">will recruit participants in an age </w:t>
      </w:r>
      <w:commentRangeStart w:id="3"/>
      <w:r w:rsidR="008640D4">
        <w:rPr>
          <w:rFonts w:eastAsia="Times New Roman" w:cstheme="minorHAnsi"/>
          <w:color w:val="000000"/>
          <w:shd w:val="clear" w:color="auto" w:fill="FFFFFF"/>
          <w:lang w:eastAsia="en-GB"/>
        </w:rPr>
        <w:t xml:space="preserve">range of </w:t>
      </w:r>
      <w:r w:rsidR="005B5A89">
        <w:rPr>
          <w:rFonts w:eastAsia="Times New Roman" w:cstheme="minorHAnsi"/>
          <w:color w:val="000000"/>
          <w:shd w:val="clear" w:color="auto" w:fill="FFFFFF"/>
          <w:lang w:eastAsia="en-GB"/>
        </w:rPr>
        <w:t xml:space="preserve">18 to </w:t>
      </w:r>
      <w:r w:rsidR="00C06A46">
        <w:rPr>
          <w:rFonts w:eastAsia="Times New Roman" w:cstheme="minorHAnsi"/>
          <w:color w:val="000000"/>
          <w:shd w:val="clear" w:color="auto" w:fill="FFFFFF"/>
          <w:lang w:eastAsia="en-GB"/>
        </w:rPr>
        <w:t>64</w:t>
      </w:r>
      <w:commentRangeEnd w:id="3"/>
      <w:r w:rsidR="00F65542">
        <w:rPr>
          <w:rStyle w:val="CommentReference"/>
        </w:rPr>
        <w:commentReference w:id="3"/>
      </w:r>
      <w:r w:rsidR="00C06A46">
        <w:rPr>
          <w:rFonts w:eastAsia="Times New Roman" w:cstheme="minorHAnsi"/>
          <w:color w:val="000000"/>
          <w:shd w:val="clear" w:color="auto" w:fill="FFFFFF"/>
          <w:lang w:eastAsia="en-GB"/>
        </w:rPr>
        <w:t xml:space="preserve">. This age range was selected because </w:t>
      </w:r>
      <w:r w:rsidR="0021176C">
        <w:rPr>
          <w:rFonts w:eastAsia="Times New Roman" w:cstheme="minorHAnsi"/>
          <w:color w:val="000000"/>
          <w:shd w:val="clear" w:color="auto" w:fill="FFFFFF"/>
          <w:lang w:eastAsia="en-GB"/>
        </w:rPr>
        <w:t xml:space="preserve">these </w:t>
      </w:r>
      <w:r w:rsidR="002A5F05">
        <w:rPr>
          <w:rFonts w:eastAsia="Times New Roman" w:cstheme="minorHAnsi"/>
          <w:color w:val="000000"/>
          <w:shd w:val="clear" w:color="auto" w:fill="FFFFFF"/>
          <w:lang w:eastAsia="en-GB"/>
        </w:rPr>
        <w:t xml:space="preserve">individuals </w:t>
      </w:r>
      <w:r w:rsidR="00F3500F">
        <w:rPr>
          <w:rFonts w:eastAsia="Times New Roman" w:cstheme="minorHAnsi"/>
          <w:color w:val="000000"/>
          <w:shd w:val="clear" w:color="auto" w:fill="FFFFFF"/>
          <w:lang w:eastAsia="en-GB"/>
        </w:rPr>
        <w:t xml:space="preserve">have the same </w:t>
      </w:r>
      <w:r w:rsidR="003543A5">
        <w:rPr>
          <w:rFonts w:eastAsia="Times New Roman" w:cstheme="minorHAnsi"/>
          <w:color w:val="000000"/>
          <w:shd w:val="clear" w:color="auto" w:fill="FFFFFF"/>
          <w:lang w:eastAsia="en-GB"/>
        </w:rPr>
        <w:t xml:space="preserve">general </w:t>
      </w:r>
      <w:r w:rsidR="00F3500F">
        <w:rPr>
          <w:rFonts w:eastAsia="Times New Roman" w:cstheme="minorHAnsi"/>
          <w:color w:val="000000"/>
          <w:shd w:val="clear" w:color="auto" w:fill="FFFFFF"/>
          <w:lang w:eastAsia="en-GB"/>
        </w:rPr>
        <w:t xml:space="preserve">sleep </w:t>
      </w:r>
      <w:r w:rsidR="003543A5">
        <w:rPr>
          <w:rFonts w:eastAsia="Times New Roman" w:cstheme="minorHAnsi"/>
          <w:color w:val="000000"/>
          <w:shd w:val="clear" w:color="auto" w:fill="FFFFFF"/>
          <w:lang w:eastAsia="en-GB"/>
        </w:rPr>
        <w:t xml:space="preserve">recommendations </w:t>
      </w:r>
      <w:r w:rsidR="0021176C">
        <w:rPr>
          <w:rFonts w:eastAsia="Times New Roman" w:cstheme="minorHAnsi"/>
          <w:color w:val="000000"/>
          <w:shd w:val="clear" w:color="auto" w:fill="FFFFFF"/>
          <w:lang w:eastAsia="en-GB"/>
        </w:rPr>
        <w:t>from</w:t>
      </w:r>
      <w:r w:rsidR="003543A5">
        <w:rPr>
          <w:rFonts w:eastAsia="Times New Roman" w:cstheme="minorHAnsi"/>
          <w:color w:val="000000"/>
          <w:shd w:val="clear" w:color="auto" w:fill="FFFFFF"/>
          <w:lang w:eastAsia="en-GB"/>
        </w:rPr>
        <w:t xml:space="preserve"> National Sleep Foundation </w:t>
      </w:r>
      <w:r w:rsidR="003543A5">
        <w:rPr>
          <w:rFonts w:eastAsia="Times New Roman" w:cstheme="minorHAnsi"/>
          <w:color w:val="000000"/>
          <w:shd w:val="clear" w:color="auto" w:fill="FFFFFF"/>
          <w:lang w:eastAsia="en-GB"/>
        </w:rPr>
        <w:fldChar w:fldCharType="begin"/>
      </w:r>
      <w:r w:rsidR="00DD47F4">
        <w:rPr>
          <w:rFonts w:eastAsia="Times New Roman" w:cstheme="minorHAnsi"/>
          <w:color w:val="000000"/>
          <w:shd w:val="clear" w:color="auto" w:fill="FFFFFF"/>
          <w:lang w:eastAsia="en-GB"/>
        </w:rPr>
        <w:instrText xml:space="preserve"> ADDIN ZOTERO_ITEM CSL_CITATION {"citationID":"04pazsWM","properties":{"formattedCitation":"(Hirshkowitz {\\i{}et al.}, 2015)","plainCitation":"(Hirshkowitz et al., 2015)","noteIndex":0},"citationItems":[{"id":812,"uris":["http://zotero.org/users/7932715/items/D8VVJZTH"],"uri":["http://zotero.org/users/7932715/items/D8VVJZTH"],"itemData":{"id":812,"type":"article-journal","abstract":"Objective\nThe objective was to conduct a scientifically rigorous update to the National Sleep Foundation’s sleep duration recommendations.\nMethods\nThe National Sleep Foundation convened an 18-member multidisciplinary expert panel, representing 12 stakeholder organizations, to evaluate scientific literature concerning sleep duration recommendations. We determined expert recommendations for sufficient sleep durations across the lifespan using the RAND/UCLA Appropriateness Method.\nResults\nThe panel agreed that, for healthy individuals with normal sleep, the appropriate sleep duration for newborns is between 14 and 17 hours, infants between 12 and 15 hours, toddlers between 11 and 14 hours, preschoolers between 10 and 13 hours, and school-aged children between 9 and 11 hours. For teenagers, 8 to 10 hours was considered appropriate, 7 to 9 hours for young adults and adults, and 7 to 8 hours of sleep for older adults.\nConclusions\nSufficient sleep duration requirements vary across the lifespan and from person to person. The recommendations reported here represent guidelines for healthy individuals and those not suffering from a sleep disorder. Sleep durations outside the recommended range may be appropriate, but deviating far from the normal range is rare. Individuals who habitually sleep outside the normal range may be exhibiting signs or symptoms of serious health problems or, if done volitionally, may be compromising their health and well-being.","container-title":"Sleep Health","DOI":"10.1016/j.sleh.2014.12.010","ISSN":"2352-7218","issue":"1","journalAbbreviation":"Sleep Health","language":"en","page":"40-43","source":"ScienceDirect","title":"National Sleep Foundation’s sleep time duration recommendations: methodology and results summary","title-short":"National Sleep Foundation’s sleep time duration recommendations","volume":"1","author":[{"family":"Hirshkowitz","given":"Max"},{"family":"Whiton","given":"Kaitlyn"},{"family":"Albert","given":"Steven M."},{"family":"Alessi","given":"Cathy"},{"family":"Bruni","given":"Oliviero"},{"family":"DonCarlos","given":"Lydia"},{"family":"Hazen","given":"Nancy"},{"family":"Herman","given":"John"},{"family":"Katz","given":"Eliot S."},{"family":"Kheirandish-Gozal","given":"Leila"},{"family":"Neubauer","given":"David N."},{"family":"O’Donnell","given":"Anne E."},{"family":"Ohayon","given":"Maurice"},{"family":"Peever","given":"John"},{"family":"Rawding","given":"Robert"},{"family":"Sachdeva","given":"Ramesh C."},{"family":"Setters","given":"Belinda"},{"family":"Vitiello","given":"Michael V."},{"family":"Ware","given":"J. Catesby"},{"family":"Adams Hillard","given":"Paula J."}],"issued":{"date-parts":[["2015",3,1]]}}}],"schema":"https://github.com/citation-style-language/schema/raw/master/csl-citation.json"} </w:instrText>
      </w:r>
      <w:r w:rsidR="003543A5">
        <w:rPr>
          <w:rFonts w:eastAsia="Times New Roman" w:cstheme="minorHAnsi"/>
          <w:color w:val="000000"/>
          <w:shd w:val="clear" w:color="auto" w:fill="FFFFFF"/>
          <w:lang w:eastAsia="en-GB"/>
        </w:rPr>
        <w:fldChar w:fldCharType="separate"/>
      </w:r>
      <w:r w:rsidR="00DD47F4" w:rsidRPr="00DD47F4">
        <w:rPr>
          <w:rFonts w:ascii="Calibri" w:cs="Calibri"/>
          <w:color w:val="000000"/>
        </w:rPr>
        <w:t xml:space="preserve">(Hirshkowitz </w:t>
      </w:r>
      <w:r w:rsidR="00DD47F4" w:rsidRPr="00DD47F4">
        <w:rPr>
          <w:rFonts w:ascii="Calibri" w:cs="Calibri"/>
          <w:i/>
          <w:iCs/>
          <w:color w:val="000000"/>
        </w:rPr>
        <w:t>et al.</w:t>
      </w:r>
      <w:r w:rsidR="00DD47F4" w:rsidRPr="00DD47F4">
        <w:rPr>
          <w:rFonts w:ascii="Calibri" w:cs="Calibri"/>
          <w:color w:val="000000"/>
        </w:rPr>
        <w:t>, 2015)</w:t>
      </w:r>
      <w:r w:rsidR="003543A5">
        <w:rPr>
          <w:rFonts w:eastAsia="Times New Roman" w:cstheme="minorHAnsi"/>
          <w:color w:val="000000"/>
          <w:shd w:val="clear" w:color="auto" w:fill="FFFFFF"/>
          <w:lang w:eastAsia="en-GB"/>
        </w:rPr>
        <w:fldChar w:fldCharType="end"/>
      </w:r>
      <w:r w:rsidR="00B7468D">
        <w:rPr>
          <w:rFonts w:eastAsia="Times New Roman" w:cstheme="minorHAnsi"/>
          <w:color w:val="000000"/>
          <w:shd w:val="clear" w:color="auto" w:fill="FFFFFF"/>
          <w:lang w:eastAsia="en-GB"/>
        </w:rPr>
        <w:t>,</w:t>
      </w:r>
      <w:r w:rsidR="0021176C">
        <w:rPr>
          <w:rFonts w:eastAsia="Times New Roman" w:cstheme="minorHAnsi"/>
          <w:color w:val="000000"/>
          <w:shd w:val="clear" w:color="auto" w:fill="FFFFFF"/>
          <w:lang w:eastAsia="en-GB"/>
        </w:rPr>
        <w:t xml:space="preserve"> reducing the variance </w:t>
      </w:r>
      <w:r w:rsidR="00B7468D">
        <w:rPr>
          <w:rFonts w:eastAsia="Times New Roman" w:cstheme="minorHAnsi"/>
          <w:color w:val="000000"/>
          <w:shd w:val="clear" w:color="auto" w:fill="FFFFFF"/>
          <w:lang w:eastAsia="en-GB"/>
        </w:rPr>
        <w:t>in sleep quality from factors outside the scope of this experiment.</w:t>
      </w:r>
    </w:p>
    <w:p w14:paraId="52465041" w14:textId="1ACDD7EC" w:rsidR="00430ACA" w:rsidRDefault="00430ACA" w:rsidP="005D5BA1"/>
    <w:p w14:paraId="65E1448F" w14:textId="77777777" w:rsidR="00450978" w:rsidRDefault="00450978" w:rsidP="005D5BA1">
      <w:pPr>
        <w:rPr>
          <w:b/>
          <w:bCs/>
        </w:rPr>
      </w:pPr>
    </w:p>
    <w:p w14:paraId="6090FBA1" w14:textId="2A396693" w:rsidR="005D5BA1" w:rsidRDefault="00700374" w:rsidP="005D5BA1">
      <w:r w:rsidRPr="002F1FD7">
        <w:rPr>
          <w:b/>
          <w:bCs/>
          <w:i/>
          <w:iCs/>
        </w:rPr>
        <w:t xml:space="preserve">Procedure </w:t>
      </w:r>
    </w:p>
    <w:p w14:paraId="7720DBFB" w14:textId="42A4306F" w:rsidR="002F1FD7" w:rsidRDefault="002F1FD7" w:rsidP="005D5BA1"/>
    <w:p w14:paraId="4C1DB1C3" w14:textId="3D258CCA" w:rsidR="002F1FD7" w:rsidRDefault="00232307" w:rsidP="005D5BA1">
      <w:r>
        <w:t xml:space="preserve">No previous research was found investigating the effect of step count and age on </w:t>
      </w:r>
      <w:r w:rsidR="00295591">
        <w:t xml:space="preserve">sleep quality </w:t>
      </w:r>
      <w:commentRangeStart w:id="4"/>
      <w:r w:rsidR="00295591">
        <w:t xml:space="preserve">so </w:t>
      </w:r>
      <w:r w:rsidR="001A522C">
        <w:t xml:space="preserve">198 participants were recruited </w:t>
      </w:r>
      <w:r w:rsidR="00CD02DD">
        <w:t>and evenly split into three groups</w:t>
      </w:r>
      <w:r w:rsidR="00EA3E5D">
        <w:t>,</w:t>
      </w:r>
      <w:r w:rsidR="00CD02DD">
        <w:t xml:space="preserve"> each allocated a diff</w:t>
      </w:r>
      <w:r w:rsidR="00420FC0">
        <w:t>erent minimum and maximum daily step count</w:t>
      </w:r>
      <w:commentRangeEnd w:id="4"/>
      <w:r w:rsidR="00F65542">
        <w:rPr>
          <w:rStyle w:val="CommentReference"/>
        </w:rPr>
        <w:commentReference w:id="4"/>
      </w:r>
      <w:r w:rsidR="00420FC0">
        <w:t>.</w:t>
      </w:r>
      <w:r w:rsidR="00B90BCB">
        <w:t xml:space="preserve"> </w:t>
      </w:r>
      <w:commentRangeStart w:id="5"/>
      <w:r w:rsidR="00B90BCB">
        <w:t xml:space="preserve">This sample size was selected to ensure </w:t>
      </w:r>
      <w:r w:rsidR="006E61AB">
        <w:t>effects will be detected</w:t>
      </w:r>
      <w:r w:rsidR="00C5378D">
        <w:t>.</w:t>
      </w:r>
      <w:r w:rsidR="00B90BCB">
        <w:t xml:space="preserve"> </w:t>
      </w:r>
      <w:commentRangeEnd w:id="5"/>
      <w:r w:rsidR="00F65542">
        <w:rPr>
          <w:rStyle w:val="CommentReference"/>
        </w:rPr>
        <w:commentReference w:id="5"/>
      </w:r>
    </w:p>
    <w:p w14:paraId="08158551" w14:textId="3CA8244E" w:rsidR="00E122B8" w:rsidRDefault="00E122B8" w:rsidP="005D5BA1"/>
    <w:p w14:paraId="1985A0CD" w14:textId="6496F2E7" w:rsidR="00E122B8" w:rsidRDefault="00582F55" w:rsidP="005D5BA1">
      <w:r>
        <w:t>The 198</w:t>
      </w:r>
      <w:r w:rsidR="00E2352B">
        <w:t xml:space="preserve"> participants will then be recruited through online advertisements</w:t>
      </w:r>
      <w:r w:rsidR="00744829">
        <w:t xml:space="preserve">, flyers, word of mouth and </w:t>
      </w:r>
      <w:r w:rsidR="00CC1D66">
        <w:t xml:space="preserve">through </w:t>
      </w:r>
      <w:commentRangeStart w:id="6"/>
      <w:r w:rsidR="006F2395">
        <w:t xml:space="preserve">public </w:t>
      </w:r>
      <w:r w:rsidR="00CC1D66">
        <w:t>presentations</w:t>
      </w:r>
      <w:commentRangeEnd w:id="6"/>
      <w:r w:rsidR="00F65542">
        <w:rPr>
          <w:rStyle w:val="CommentReference"/>
        </w:rPr>
        <w:commentReference w:id="6"/>
      </w:r>
      <w:r w:rsidR="006F2395">
        <w:t xml:space="preserve">. </w:t>
      </w:r>
      <w:r w:rsidR="00CE7330">
        <w:t xml:space="preserve">Participants </w:t>
      </w:r>
      <w:r w:rsidR="00746DAE">
        <w:t>would</w:t>
      </w:r>
      <w:r w:rsidR="00CE7330">
        <w:t xml:space="preserve"> only </w:t>
      </w:r>
      <w:r w:rsidR="00746DAE">
        <w:t xml:space="preserve">be </w:t>
      </w:r>
      <w:r w:rsidR="00CE7330">
        <w:t>deemed eligible if</w:t>
      </w:r>
      <w:r w:rsidR="0011746D">
        <w:t xml:space="preserve"> they </w:t>
      </w:r>
      <w:r w:rsidR="00D825D9">
        <w:t>are</w:t>
      </w:r>
      <w:r w:rsidR="0011746D">
        <w:t xml:space="preserve"> healthy with no pre-existing health conditions</w:t>
      </w:r>
      <w:r w:rsidR="00E01A58">
        <w:t xml:space="preserve">, able to walk and </w:t>
      </w:r>
      <w:r w:rsidR="00B858B5">
        <w:t xml:space="preserve">between the ages of 18 and 64. </w:t>
      </w:r>
      <w:r w:rsidR="00590267">
        <w:t xml:space="preserve">Moreover, </w:t>
      </w:r>
      <w:r w:rsidR="008145F5">
        <w:t xml:space="preserve">participants would only be eligible for recruitment if their daily average step count is </w:t>
      </w:r>
      <w:commentRangeStart w:id="7"/>
      <w:r w:rsidR="008145F5">
        <w:t>below 10,000 steps per day</w:t>
      </w:r>
      <w:r w:rsidR="00DC08A7">
        <w:t xml:space="preserve"> as it would be unethical to ask participants to reduce their daily step count for any prolonged period. </w:t>
      </w:r>
      <w:commentRangeEnd w:id="7"/>
      <w:r w:rsidR="00F65542">
        <w:rPr>
          <w:rStyle w:val="CommentReference"/>
        </w:rPr>
        <w:commentReference w:id="7"/>
      </w:r>
      <w:r w:rsidR="00543D5A">
        <w:t>Following recruitment, the participants will then be randomly assigned to the three different</w:t>
      </w:r>
      <w:r w:rsidR="00C3739A">
        <w:t xml:space="preserve"> daily</w:t>
      </w:r>
      <w:r w:rsidR="00543D5A">
        <w:t xml:space="preserve"> </w:t>
      </w:r>
      <w:r w:rsidR="005D6E8C">
        <w:t xml:space="preserve">step </w:t>
      </w:r>
      <w:r w:rsidR="005C286E">
        <w:t>count groups</w:t>
      </w:r>
      <w:r>
        <w:t xml:space="preserve"> </w:t>
      </w:r>
      <w:r w:rsidR="00D825D9">
        <w:t>of 66 participants each</w:t>
      </w:r>
      <w:r w:rsidR="005C286E">
        <w:t xml:space="preserve">. The </w:t>
      </w:r>
      <w:r w:rsidR="00C3739A">
        <w:t xml:space="preserve">three daily step count groups </w:t>
      </w:r>
      <w:r w:rsidR="00D825D9">
        <w:t>will be</w:t>
      </w:r>
      <w:r w:rsidR="00C3739A">
        <w:t>: &lt;10,000 steps</w:t>
      </w:r>
      <w:r w:rsidR="003062C3">
        <w:t xml:space="preserve"> (control group)</w:t>
      </w:r>
      <w:r w:rsidR="00C3739A">
        <w:t xml:space="preserve">, </w:t>
      </w:r>
      <w:r w:rsidR="00CC18B7">
        <w:t>10,000-15,000 steps and &gt;15,000 steps</w:t>
      </w:r>
      <w:r w:rsidR="006A54DB">
        <w:t xml:space="preserve">. </w:t>
      </w:r>
    </w:p>
    <w:p w14:paraId="5C18548D" w14:textId="2C7084AF" w:rsidR="00462AB2" w:rsidRDefault="00462AB2" w:rsidP="005D5BA1"/>
    <w:p w14:paraId="76EA2B64" w14:textId="200D11F4" w:rsidR="0001343A" w:rsidRDefault="00462AB2" w:rsidP="005D5BA1">
      <w:r>
        <w:t>Before the study start</w:t>
      </w:r>
      <w:r w:rsidR="003F09B5">
        <w:t>s</w:t>
      </w:r>
      <w:r>
        <w:t xml:space="preserve"> participants </w:t>
      </w:r>
      <w:r w:rsidR="003F09B5">
        <w:t>would be</w:t>
      </w:r>
      <w:r>
        <w:t xml:space="preserve"> given the Fitbit step counter and asked to wear it for a week</w:t>
      </w:r>
      <w:r w:rsidR="003F09B5">
        <w:t xml:space="preserve"> so that </w:t>
      </w:r>
      <w:r w:rsidR="007A7FE2">
        <w:t>their bas</w:t>
      </w:r>
      <w:r w:rsidR="00FF5125">
        <w:t>e</w:t>
      </w:r>
      <w:r w:rsidR="007A7FE2">
        <w:t xml:space="preserve">line daily step count </w:t>
      </w:r>
      <w:r w:rsidR="004A4659">
        <w:t>can be checked to ensure it is below 10,000 steps</w:t>
      </w:r>
      <w:r w:rsidR="00D86771">
        <w:t>.</w:t>
      </w:r>
      <w:r w:rsidR="00E02823">
        <w:t xml:space="preserve"> </w:t>
      </w:r>
      <w:r w:rsidR="00420305">
        <w:t xml:space="preserve">Following this, </w:t>
      </w:r>
      <w:r w:rsidR="00402B2B">
        <w:t>the</w:t>
      </w:r>
      <w:r w:rsidR="00356890">
        <w:t xml:space="preserve"> two increased step count</w:t>
      </w:r>
      <w:r w:rsidR="0003600F">
        <w:t xml:space="preserve"> groups </w:t>
      </w:r>
      <w:r w:rsidR="00CC7283">
        <w:t>will be asked to gradually increase their daily step count</w:t>
      </w:r>
      <w:r w:rsidR="000D00E0">
        <w:t>s for two weeks until they reach the minimum daily step count for their assigned group</w:t>
      </w:r>
      <w:r w:rsidR="00FC1D6B">
        <w:t>. This will be done to allow them to adapt to the increased number of steps in a safe way.</w:t>
      </w:r>
      <w:r w:rsidR="00460680">
        <w:t xml:space="preserve"> During this two-week period the control group will be asked to continue as normal. </w:t>
      </w:r>
      <w:r w:rsidR="00EE03B7">
        <w:t>After checking the</w:t>
      </w:r>
      <w:r w:rsidR="00E345FB">
        <w:t xml:space="preserve"> baseline step counts and allowing participants to </w:t>
      </w:r>
      <w:r w:rsidR="00EB0FF1">
        <w:t>adapt</w:t>
      </w:r>
      <w:r w:rsidR="00E345FB">
        <w:t xml:space="preserve"> to their daily step count goal, the </w:t>
      </w:r>
      <w:r w:rsidR="0001343A">
        <w:t>one-week</w:t>
      </w:r>
      <w:r w:rsidR="00E345FB">
        <w:t xml:space="preserve"> study can begin. </w:t>
      </w:r>
      <w:r w:rsidR="0001343A">
        <w:t xml:space="preserve"> During this time</w:t>
      </w:r>
      <w:r w:rsidR="00EB0FF1">
        <w:t>,</w:t>
      </w:r>
      <w:r w:rsidR="0001343A">
        <w:t xml:space="preserve"> participants in the 10</w:t>
      </w:r>
      <w:commentRangeStart w:id="8"/>
      <w:r w:rsidR="0001343A">
        <w:t xml:space="preserve">,000-15,000 and &gt;15,000 </w:t>
      </w:r>
      <w:commentRangeEnd w:id="8"/>
      <w:r w:rsidR="00B006FB">
        <w:rPr>
          <w:rStyle w:val="CommentReference"/>
        </w:rPr>
        <w:commentReference w:id="8"/>
      </w:r>
      <w:r w:rsidR="0001343A">
        <w:t>step groups would be asked to meet their step goals every day</w:t>
      </w:r>
      <w:r w:rsidR="00E02823">
        <w:t xml:space="preserve"> and participants in the control group would be asked to continue </w:t>
      </w:r>
      <w:r w:rsidR="00E66439">
        <w:t>with their usual activity levels</w:t>
      </w:r>
      <w:r w:rsidR="00557030">
        <w:t>.</w:t>
      </w:r>
      <w:r w:rsidR="00E02823">
        <w:t xml:space="preserve"> </w:t>
      </w:r>
      <w:r w:rsidR="0076508A">
        <w:t xml:space="preserve">Participants </w:t>
      </w:r>
      <w:r w:rsidR="00FF795A">
        <w:t xml:space="preserve">would be asked to wear their WHOOP strap and Fitbit to record sleep quality and </w:t>
      </w:r>
      <w:r w:rsidR="001E78EA">
        <w:t>step counts.</w:t>
      </w:r>
    </w:p>
    <w:p w14:paraId="542A1D19" w14:textId="6EAB2BF5" w:rsidR="00980112" w:rsidRDefault="00980112" w:rsidP="005D5BA1"/>
    <w:p w14:paraId="37C25B14" w14:textId="3D4D8FBE" w:rsidR="00980112" w:rsidRDefault="00980112" w:rsidP="005D5BA1">
      <w:r>
        <w:t xml:space="preserve">Both the sleep quality data and the step count data will sync to apps on the phones of the participants and </w:t>
      </w:r>
      <w:r w:rsidR="008546E1">
        <w:t xml:space="preserve">will then be transferred to a cloud platform where the researchers could </w:t>
      </w:r>
      <w:r w:rsidR="008546E1">
        <w:lastRenderedPageBreak/>
        <w:t xml:space="preserve">access the data. </w:t>
      </w:r>
      <w:r w:rsidR="004E6B1B">
        <w:t>At the end of the 7</w:t>
      </w:r>
      <w:r w:rsidR="00487A8D">
        <w:t xml:space="preserve"> </w:t>
      </w:r>
      <w:r w:rsidR="004E6B1B">
        <w:t>day</w:t>
      </w:r>
      <w:r w:rsidR="00EB7757">
        <w:t xml:space="preserve">s, </w:t>
      </w:r>
      <w:r w:rsidR="000F7447">
        <w:t xml:space="preserve">the WHOOP strap and the </w:t>
      </w:r>
      <w:r w:rsidR="00EB7757">
        <w:t>Fitbit would provide a mean sleep</w:t>
      </w:r>
      <w:r w:rsidR="009226AF">
        <w:t>-</w:t>
      </w:r>
      <w:r w:rsidR="00EB7757">
        <w:t xml:space="preserve">interruption count and mean daily step count respectively </w:t>
      </w:r>
      <w:r w:rsidR="00A35523">
        <w:t>for each participant. It is these mean values for each patient which would then be used for data analysis.</w:t>
      </w:r>
    </w:p>
    <w:p w14:paraId="30E2AA1D" w14:textId="2D3AB392" w:rsidR="004F48BF" w:rsidRDefault="004F48BF" w:rsidP="005D5BA1"/>
    <w:p w14:paraId="4007C660" w14:textId="77777777" w:rsidR="002F1FD7" w:rsidRDefault="002F1FD7" w:rsidP="005D5BA1"/>
    <w:p w14:paraId="0B9C2B6F" w14:textId="36A38489" w:rsidR="004F48BF" w:rsidRDefault="004F48BF" w:rsidP="005D5BA1">
      <w:r w:rsidRPr="002F1FD7">
        <w:rPr>
          <w:b/>
          <w:bCs/>
          <w:i/>
          <w:iCs/>
        </w:rPr>
        <w:t>Data Analysis</w:t>
      </w:r>
    </w:p>
    <w:p w14:paraId="3A20517D" w14:textId="04E2FA76" w:rsidR="002F1FD7" w:rsidRDefault="002F1FD7" w:rsidP="005D5BA1"/>
    <w:p w14:paraId="4CACF099" w14:textId="10C64840" w:rsidR="005D1F37" w:rsidRDefault="00EB247C" w:rsidP="005D5BA1">
      <w:commentRangeStart w:id="9"/>
      <w:r>
        <w:t xml:space="preserve">An ANCOVA </w:t>
      </w:r>
      <w:r w:rsidR="00FC165D">
        <w:t xml:space="preserve">analysis would be carried out on the data </w:t>
      </w:r>
      <w:r w:rsidR="00273785">
        <w:t xml:space="preserve">in R </w:t>
      </w:r>
      <w:r w:rsidR="0044667F">
        <w:t>t</w:t>
      </w:r>
      <w:r w:rsidR="00EA1223">
        <w:t xml:space="preserve">o determine if there is a significant interaction effect </w:t>
      </w:r>
      <w:r w:rsidR="002347A1">
        <w:t>between age and step count on sleep quality</w:t>
      </w:r>
      <w:r w:rsidR="0044667F">
        <w:t xml:space="preserve"> or if there are main effects of the two explanatory variables</w:t>
      </w:r>
      <w:r w:rsidR="00DB4E59">
        <w:t xml:space="preserve">. </w:t>
      </w:r>
      <w:commentRangeEnd w:id="9"/>
      <w:r w:rsidR="00B006FB">
        <w:rPr>
          <w:rStyle w:val="CommentReference"/>
        </w:rPr>
        <w:commentReference w:id="9"/>
      </w:r>
      <w:r w:rsidR="0038361E">
        <w:t xml:space="preserve">Using a </w:t>
      </w:r>
      <w:r w:rsidR="005A0311">
        <w:t>N</w:t>
      </w:r>
      <w:r w:rsidR="0038361E">
        <w:t>ormal Q-Q plot</w:t>
      </w:r>
      <w:r w:rsidR="0044667F">
        <w:t xml:space="preserve"> and </w:t>
      </w:r>
      <w:r w:rsidR="009A73EA">
        <w:t xml:space="preserve">residuals vs fitted plot </w:t>
      </w:r>
      <w:r w:rsidR="005D1F37">
        <w:t xml:space="preserve">the </w:t>
      </w:r>
      <w:r w:rsidR="00B83803">
        <w:t>model</w:t>
      </w:r>
      <w:r w:rsidR="005D1F37">
        <w:t xml:space="preserve"> would be check</w:t>
      </w:r>
      <w:r w:rsidR="00315F3B">
        <w:t>ed</w:t>
      </w:r>
      <w:r w:rsidR="005D1F37">
        <w:t xml:space="preserve"> for normality of residuals, homogen</w:t>
      </w:r>
      <w:r w:rsidR="006069F2">
        <w:t>eity of variance and linearity of the data</w:t>
      </w:r>
      <w:r w:rsidR="006E458E">
        <w:t xml:space="preserve">. </w:t>
      </w:r>
      <w:r w:rsidR="001C577D">
        <w:t>If the data fits the</w:t>
      </w:r>
      <w:r w:rsidR="00735345">
        <w:t xml:space="preserve">se </w:t>
      </w:r>
      <w:r w:rsidR="0070643C">
        <w:t>assumptions,</w:t>
      </w:r>
      <w:r w:rsidR="00735345">
        <w:t xml:space="preserve"> then </w:t>
      </w:r>
      <w:r w:rsidR="000F6E4D">
        <w:t>the ANCOVA model can then be used to determine the relationship between the variables in question. If there is a</w:t>
      </w:r>
      <w:r w:rsidR="0070643C">
        <w:t xml:space="preserve"> significant</w:t>
      </w:r>
      <w:r w:rsidR="000F6E4D">
        <w:t xml:space="preserve"> interaction effect </w:t>
      </w:r>
      <w:r w:rsidR="0070643C">
        <w:t xml:space="preserve">between age and step count on sleep quality, then the size of the effect can be </w:t>
      </w:r>
      <w:r w:rsidR="00705F60">
        <w:t xml:space="preserve">extracted. Moreover, the equations of the </w:t>
      </w:r>
      <w:r w:rsidR="00EB02E8">
        <w:t xml:space="preserve">regression </w:t>
      </w:r>
      <w:r w:rsidR="00F15860">
        <w:t xml:space="preserve">lines for each </w:t>
      </w:r>
      <w:r w:rsidR="008A307C">
        <w:t xml:space="preserve">step count group </w:t>
      </w:r>
      <w:r w:rsidR="00EB02E8">
        <w:t xml:space="preserve">and age </w:t>
      </w:r>
      <w:r w:rsidR="008A307C">
        <w:t>can be calculated a</w:t>
      </w:r>
      <w:r w:rsidR="00EB02E8">
        <w:t xml:space="preserve">nd plotted </w:t>
      </w:r>
      <w:r w:rsidR="008E1643">
        <w:t xml:space="preserve">on a scatterplot </w:t>
      </w:r>
      <w:r w:rsidR="00BC5CFE">
        <w:t>to display</w:t>
      </w:r>
      <w:r w:rsidR="008E1643">
        <w:t xml:space="preserve"> the data. These lines can be used to predict </w:t>
      </w:r>
      <w:r w:rsidR="007F0256">
        <w:t xml:space="preserve">how quality of sleep is </w:t>
      </w:r>
      <w:r w:rsidR="00DF054C">
        <w:t>affected</w:t>
      </w:r>
      <w:r w:rsidR="0098130F">
        <w:t xml:space="preserve"> given a daily step count </w:t>
      </w:r>
      <w:r w:rsidR="00DF054C">
        <w:t>and age.</w:t>
      </w:r>
    </w:p>
    <w:p w14:paraId="37795D97" w14:textId="642669B1" w:rsidR="005D1F37" w:rsidRDefault="005D1F37" w:rsidP="005D5BA1">
      <w:pPr>
        <w:rPr>
          <w:ins w:id="10" w:author="Joseph Williamson" w:date="2021-12-20T18:03:00Z"/>
        </w:rPr>
      </w:pPr>
    </w:p>
    <w:p w14:paraId="30B198B3" w14:textId="7257E8AA" w:rsidR="00B006FB" w:rsidRDefault="00B006FB" w:rsidP="005D5BA1">
      <w:pPr>
        <w:rPr>
          <w:ins w:id="11" w:author="Joseph Williamson" w:date="2021-12-20T18:06:00Z"/>
        </w:rPr>
      </w:pPr>
      <w:ins w:id="12" w:author="Joseph Williamson" w:date="2021-12-20T18:03:00Z">
        <w:r>
          <w:t xml:space="preserve">I think this was </w:t>
        </w:r>
        <w:proofErr w:type="gramStart"/>
        <w:r>
          <w:t>really good</w:t>
        </w:r>
        <w:proofErr w:type="gramEnd"/>
        <w:r>
          <w:t>. You outlined the gap</w:t>
        </w:r>
      </w:ins>
      <w:ins w:id="13" w:author="Joseph Williamson" w:date="2021-12-20T18:04:00Z">
        <w:r>
          <w:t xml:space="preserve"> in the literature and addressed it in a reasonable way. You considered statistical, </w:t>
        </w:r>
        <w:proofErr w:type="gramStart"/>
        <w:r>
          <w:t>ethical</w:t>
        </w:r>
        <w:proofErr w:type="gramEnd"/>
        <w:r>
          <w:t xml:space="preserve"> and logistical problems well. I think you could have done with a formal power analysis, and to </w:t>
        </w:r>
      </w:ins>
      <w:ins w:id="14" w:author="Joseph Williamson" w:date="2021-12-20T18:05:00Z">
        <w:r>
          <w:t xml:space="preserve">outline if you are rewarding people for participation. Would there be different uptake in the experiment between age groups? IE will you just get a load </w:t>
        </w:r>
        <w:proofErr w:type="spellStart"/>
        <w:r>
          <w:t>of</w:t>
        </w:r>
        <w:proofErr w:type="spellEnd"/>
        <w:r>
          <w:t xml:space="preserve"> students? Are you ensuring you get a good age range? Also remember that a pictu</w:t>
        </w:r>
      </w:ins>
      <w:ins w:id="15" w:author="Joseph Williamson" w:date="2021-12-20T18:06:00Z">
        <w:r>
          <w:t xml:space="preserve">re speaks a thousand words, so </w:t>
        </w:r>
        <w:proofErr w:type="gramStart"/>
        <w:r>
          <w:t>some kind of summary</w:t>
        </w:r>
        <w:proofErr w:type="gramEnd"/>
        <w:r>
          <w:t xml:space="preserve"> of your experimental design would be great. That said you described it all very clearly. </w:t>
        </w:r>
      </w:ins>
    </w:p>
    <w:p w14:paraId="3185BF7D" w14:textId="6829E52B" w:rsidR="00B006FB" w:rsidRDefault="00B006FB" w:rsidP="005D5BA1">
      <w:pPr>
        <w:rPr>
          <w:ins w:id="16" w:author="Joseph Williamson" w:date="2021-12-20T18:06:00Z"/>
        </w:rPr>
      </w:pPr>
    </w:p>
    <w:p w14:paraId="2A499078" w14:textId="103361EB" w:rsidR="00B006FB" w:rsidRDefault="00B006FB" w:rsidP="005D5BA1">
      <w:pPr>
        <w:rPr>
          <w:ins w:id="17" w:author="Joseph Williamson" w:date="2021-12-20T18:06:00Z"/>
        </w:rPr>
      </w:pPr>
      <w:ins w:id="18" w:author="Joseph Williamson" w:date="2021-12-20T18:06:00Z">
        <w:r>
          <w:t>A-</w:t>
        </w:r>
      </w:ins>
    </w:p>
    <w:p w14:paraId="1E403E41" w14:textId="77777777" w:rsidR="00B006FB" w:rsidRDefault="00B006FB" w:rsidP="005D5BA1"/>
    <w:p w14:paraId="243D810C" w14:textId="668C782F" w:rsidR="00E137CB" w:rsidRDefault="00E137CB" w:rsidP="005D5BA1"/>
    <w:p w14:paraId="18DDD07D" w14:textId="10940B41" w:rsidR="002F1FD7" w:rsidRDefault="002F1FD7" w:rsidP="005D5BA1"/>
    <w:p w14:paraId="1A8066CD" w14:textId="2BC91852" w:rsidR="002F1FD7" w:rsidRDefault="002F1FD7" w:rsidP="005D5BA1">
      <w:r>
        <w:rPr>
          <w:b/>
          <w:bCs/>
          <w:u w:val="single"/>
        </w:rPr>
        <w:t>References</w:t>
      </w:r>
    </w:p>
    <w:p w14:paraId="5CB6D9AE" w14:textId="6DC9C485" w:rsidR="00E137CB" w:rsidRDefault="00E137CB" w:rsidP="005D5BA1"/>
    <w:p w14:paraId="46C5C2CE" w14:textId="77777777" w:rsidR="00DD47F4" w:rsidRPr="00DD47F4" w:rsidRDefault="00B61102" w:rsidP="00DD47F4">
      <w:pPr>
        <w:pStyle w:val="Bibliography"/>
        <w:rPr>
          <w:rFonts w:ascii="Calibri" w:cs="Calibri"/>
        </w:rPr>
      </w:pPr>
      <w:r>
        <w:fldChar w:fldCharType="begin"/>
      </w:r>
      <w:r w:rsidR="00DD47F4">
        <w:instrText xml:space="preserve"> ADDIN ZOTERO_BIBL {"uncited":[],"omitted":[],"custom":[]} CSL_BIBLIOGRAPHY </w:instrText>
      </w:r>
      <w:r>
        <w:fldChar w:fldCharType="separate"/>
      </w:r>
      <w:r w:rsidR="00DD47F4" w:rsidRPr="00DD47F4">
        <w:rPr>
          <w:rFonts w:ascii="Calibri" w:cs="Calibri"/>
        </w:rPr>
        <w:t xml:space="preserve">Berryhill, S. </w:t>
      </w:r>
      <w:r w:rsidR="00DD47F4" w:rsidRPr="00DD47F4">
        <w:rPr>
          <w:rFonts w:ascii="Calibri" w:cs="Calibri"/>
          <w:i/>
          <w:iCs/>
        </w:rPr>
        <w:t>et al.</w:t>
      </w:r>
      <w:r w:rsidR="00DD47F4" w:rsidRPr="00DD47F4">
        <w:rPr>
          <w:rFonts w:ascii="Calibri" w:cs="Calibri"/>
        </w:rPr>
        <w:t xml:space="preserve"> (2020) ‘Effect of wearables on sleep in healthy individuals: a randomized crossover trial and validation study’, </w:t>
      </w:r>
      <w:r w:rsidR="00DD47F4" w:rsidRPr="00DD47F4">
        <w:rPr>
          <w:rFonts w:ascii="Calibri" w:cs="Calibri"/>
          <w:i/>
          <w:iCs/>
        </w:rPr>
        <w:t>Journal of Clinical Sleep Medicine : JCSM : Official Publication of the American Academy of Sleep Medicine</w:t>
      </w:r>
      <w:r w:rsidR="00DD47F4" w:rsidRPr="00DD47F4">
        <w:rPr>
          <w:rFonts w:ascii="Calibri" w:cs="Calibri"/>
        </w:rPr>
        <w:t>, 16(5), pp. 775–783. doi:10.5664/jcsm.8356.</w:t>
      </w:r>
    </w:p>
    <w:p w14:paraId="2BCF396C" w14:textId="77777777" w:rsidR="00DD47F4" w:rsidRPr="00DD47F4" w:rsidRDefault="00DD47F4" w:rsidP="00DD47F4">
      <w:pPr>
        <w:pStyle w:val="Bibliography"/>
        <w:rPr>
          <w:rFonts w:ascii="Calibri" w:cs="Calibri"/>
        </w:rPr>
      </w:pPr>
      <w:r w:rsidRPr="00DD47F4">
        <w:rPr>
          <w:rFonts w:ascii="Calibri" w:cs="Calibri"/>
        </w:rPr>
        <w:t xml:space="preserve">Bisson, A.N.S., Robinson, S.A. and Lachman, M.E. (2019) ‘Walk to a Better Night of Sleep: Testing the Relationship Between Physical Activity and Sleep’, </w:t>
      </w:r>
      <w:r w:rsidRPr="00DD47F4">
        <w:rPr>
          <w:rFonts w:ascii="Calibri" w:cs="Calibri"/>
          <w:i/>
          <w:iCs/>
        </w:rPr>
        <w:t>Sleep health</w:t>
      </w:r>
      <w:r w:rsidRPr="00DD47F4">
        <w:rPr>
          <w:rFonts w:ascii="Calibri" w:cs="Calibri"/>
        </w:rPr>
        <w:t>, 5(5), pp. 487–494. doi:10.1016/j.sleh.2019.06.003.</w:t>
      </w:r>
    </w:p>
    <w:p w14:paraId="47DA9CE1" w14:textId="77777777" w:rsidR="00DD47F4" w:rsidRPr="00DD47F4" w:rsidRDefault="00DD47F4" w:rsidP="00DD47F4">
      <w:pPr>
        <w:pStyle w:val="Bibliography"/>
        <w:rPr>
          <w:rFonts w:ascii="Calibri" w:cs="Calibri"/>
        </w:rPr>
      </w:pPr>
      <w:r w:rsidRPr="00DD47F4">
        <w:rPr>
          <w:rFonts w:ascii="Calibri" w:cs="Calibri"/>
        </w:rPr>
        <w:t xml:space="preserve">Buysse, D.J. </w:t>
      </w:r>
      <w:r w:rsidRPr="00DD47F4">
        <w:rPr>
          <w:rFonts w:ascii="Calibri" w:cs="Calibri"/>
          <w:i/>
          <w:iCs/>
        </w:rPr>
        <w:t>et al.</w:t>
      </w:r>
      <w:r w:rsidRPr="00DD47F4">
        <w:rPr>
          <w:rFonts w:ascii="Calibri" w:cs="Calibri"/>
        </w:rPr>
        <w:t xml:space="preserve"> (1989) ‘The Pittsburgh Sleep Quality Index: a new instrument for psychiatric practice and research’, </w:t>
      </w:r>
      <w:r w:rsidRPr="00DD47F4">
        <w:rPr>
          <w:rFonts w:ascii="Calibri" w:cs="Calibri"/>
          <w:i/>
          <w:iCs/>
        </w:rPr>
        <w:t>Psychiatry Research</w:t>
      </w:r>
      <w:r w:rsidRPr="00DD47F4">
        <w:rPr>
          <w:rFonts w:ascii="Calibri" w:cs="Calibri"/>
        </w:rPr>
        <w:t>, 28(2), pp. 193–213. doi:10.1016/0165-1781(89)90047-4.</w:t>
      </w:r>
    </w:p>
    <w:p w14:paraId="28C149DE" w14:textId="77777777" w:rsidR="00DD47F4" w:rsidRPr="00DD47F4" w:rsidRDefault="00DD47F4" w:rsidP="00DD47F4">
      <w:pPr>
        <w:pStyle w:val="Bibliography"/>
        <w:rPr>
          <w:rFonts w:ascii="Calibri" w:cs="Calibri"/>
        </w:rPr>
      </w:pPr>
      <w:r w:rsidRPr="00DD47F4">
        <w:rPr>
          <w:rFonts w:ascii="Calibri" w:cs="Calibri"/>
        </w:rPr>
        <w:t xml:space="preserve">Chennaoui, M. </w:t>
      </w:r>
      <w:r w:rsidRPr="00DD47F4">
        <w:rPr>
          <w:rFonts w:ascii="Calibri" w:cs="Calibri"/>
          <w:i/>
          <w:iCs/>
        </w:rPr>
        <w:t>et al.</w:t>
      </w:r>
      <w:r w:rsidRPr="00DD47F4">
        <w:rPr>
          <w:rFonts w:ascii="Calibri" w:cs="Calibri"/>
        </w:rPr>
        <w:t xml:space="preserve"> (2015) ‘Sleep and exercise: A reciprocal issue?’, </w:t>
      </w:r>
      <w:r w:rsidRPr="00DD47F4">
        <w:rPr>
          <w:rFonts w:ascii="Calibri" w:cs="Calibri"/>
          <w:i/>
          <w:iCs/>
        </w:rPr>
        <w:t>Sleep Medicine Reviews</w:t>
      </w:r>
      <w:r w:rsidRPr="00DD47F4">
        <w:rPr>
          <w:rFonts w:ascii="Calibri" w:cs="Calibri"/>
        </w:rPr>
        <w:t>, 20, pp. 59–72. doi:10.1016/j.smrv.2014.06.008.</w:t>
      </w:r>
    </w:p>
    <w:p w14:paraId="1A3B933B" w14:textId="77777777" w:rsidR="00DD47F4" w:rsidRPr="00DD47F4" w:rsidRDefault="00DD47F4" w:rsidP="00DD47F4">
      <w:pPr>
        <w:pStyle w:val="Bibliography"/>
        <w:rPr>
          <w:rFonts w:ascii="Calibri" w:cs="Calibri"/>
        </w:rPr>
      </w:pPr>
      <w:r w:rsidRPr="00DD47F4">
        <w:rPr>
          <w:rFonts w:ascii="Calibri" w:cs="Calibri"/>
        </w:rPr>
        <w:lastRenderedPageBreak/>
        <w:t xml:space="preserve">Diaz, K.M. </w:t>
      </w:r>
      <w:r w:rsidRPr="00DD47F4">
        <w:rPr>
          <w:rFonts w:ascii="Calibri" w:cs="Calibri"/>
          <w:i/>
          <w:iCs/>
        </w:rPr>
        <w:t>et al.</w:t>
      </w:r>
      <w:r w:rsidRPr="00DD47F4">
        <w:rPr>
          <w:rFonts w:ascii="Calibri" w:cs="Calibri"/>
        </w:rPr>
        <w:t xml:space="preserve"> (2015) ‘FITBIT®: AN ACCURATE AND RELIABLE DEVICE FOR WIRELESS PHYSICAL ACTIVITY TRACKING’, </w:t>
      </w:r>
      <w:r w:rsidRPr="00DD47F4">
        <w:rPr>
          <w:rFonts w:ascii="Calibri" w:cs="Calibri"/>
          <w:i/>
          <w:iCs/>
        </w:rPr>
        <w:t>International journal of cardiology</w:t>
      </w:r>
      <w:r w:rsidRPr="00DD47F4">
        <w:rPr>
          <w:rFonts w:ascii="Calibri" w:cs="Calibri"/>
        </w:rPr>
        <w:t>, 185, pp. 138–140. doi:10.1016/j.ijcard.2015.03.038.</w:t>
      </w:r>
    </w:p>
    <w:p w14:paraId="7A8C0024" w14:textId="77777777" w:rsidR="00DD47F4" w:rsidRPr="00DD47F4" w:rsidRDefault="00DD47F4" w:rsidP="00DD47F4">
      <w:pPr>
        <w:pStyle w:val="Bibliography"/>
        <w:rPr>
          <w:rFonts w:ascii="Calibri" w:cs="Calibri"/>
        </w:rPr>
      </w:pPr>
      <w:r w:rsidRPr="00DD47F4">
        <w:rPr>
          <w:rFonts w:ascii="Calibri" w:cs="Calibri"/>
        </w:rPr>
        <w:t xml:space="preserve">Driver, H.S. and Taylor, S.R. (2000) ‘Exercise and sleep’, </w:t>
      </w:r>
      <w:r w:rsidRPr="00DD47F4">
        <w:rPr>
          <w:rFonts w:ascii="Calibri" w:cs="Calibri"/>
          <w:i/>
          <w:iCs/>
        </w:rPr>
        <w:t>Sleep Medicine Reviews</w:t>
      </w:r>
      <w:r w:rsidRPr="00DD47F4">
        <w:rPr>
          <w:rFonts w:ascii="Calibri" w:cs="Calibri"/>
        </w:rPr>
        <w:t>, 4(4), pp. 387–402. doi:10.1053/smrv.2000.0110.</w:t>
      </w:r>
    </w:p>
    <w:p w14:paraId="67EE70BE" w14:textId="77777777" w:rsidR="00DD47F4" w:rsidRPr="00DD47F4" w:rsidRDefault="00DD47F4" w:rsidP="00DD47F4">
      <w:pPr>
        <w:pStyle w:val="Bibliography"/>
        <w:rPr>
          <w:rFonts w:ascii="Calibri" w:cs="Calibri"/>
        </w:rPr>
      </w:pPr>
      <w:r w:rsidRPr="00DD47F4">
        <w:rPr>
          <w:rFonts w:ascii="Calibri" w:cs="Calibri"/>
        </w:rPr>
        <w:t xml:space="preserve">Hirshkowitz, M. </w:t>
      </w:r>
      <w:r w:rsidRPr="00DD47F4">
        <w:rPr>
          <w:rFonts w:ascii="Calibri" w:cs="Calibri"/>
          <w:i/>
          <w:iCs/>
        </w:rPr>
        <w:t>et al.</w:t>
      </w:r>
      <w:r w:rsidRPr="00DD47F4">
        <w:rPr>
          <w:rFonts w:ascii="Calibri" w:cs="Calibri"/>
        </w:rPr>
        <w:t xml:space="preserve"> (2015) ‘National Sleep Foundation’s sleep time duration recommendations: methodology and results summary’, </w:t>
      </w:r>
      <w:r w:rsidRPr="00DD47F4">
        <w:rPr>
          <w:rFonts w:ascii="Calibri" w:cs="Calibri"/>
          <w:i/>
          <w:iCs/>
        </w:rPr>
        <w:t>Sleep Health</w:t>
      </w:r>
      <w:r w:rsidRPr="00DD47F4">
        <w:rPr>
          <w:rFonts w:ascii="Calibri" w:cs="Calibri"/>
        </w:rPr>
        <w:t>, 1(1), pp. 40–43. doi:10.1016/j.sleh.2014.12.010.</w:t>
      </w:r>
    </w:p>
    <w:p w14:paraId="4168190B" w14:textId="77777777" w:rsidR="00DD47F4" w:rsidRPr="00DD47F4" w:rsidRDefault="00DD47F4" w:rsidP="00DD47F4">
      <w:pPr>
        <w:pStyle w:val="Bibliography"/>
        <w:rPr>
          <w:rFonts w:ascii="Calibri" w:cs="Calibri"/>
        </w:rPr>
      </w:pPr>
      <w:r w:rsidRPr="00DD47F4">
        <w:rPr>
          <w:rFonts w:ascii="Calibri" w:cs="Calibri"/>
        </w:rPr>
        <w:t xml:space="preserve">Kline, C.E. </w:t>
      </w:r>
      <w:r w:rsidRPr="00DD47F4">
        <w:rPr>
          <w:rFonts w:ascii="Calibri" w:cs="Calibri"/>
          <w:i/>
          <w:iCs/>
        </w:rPr>
        <w:t>et al.</w:t>
      </w:r>
      <w:r w:rsidRPr="00DD47F4">
        <w:rPr>
          <w:rFonts w:ascii="Calibri" w:cs="Calibri"/>
        </w:rPr>
        <w:t xml:space="preserve"> (2013) ‘Consistently High Sports/Exercise Activity Is Associated with Better Sleep Quality, Continuity and Depth in Midlife Women: The SWAN Sleep Study’, </w:t>
      </w:r>
      <w:r w:rsidRPr="00DD47F4">
        <w:rPr>
          <w:rFonts w:ascii="Calibri" w:cs="Calibri"/>
          <w:i/>
          <w:iCs/>
        </w:rPr>
        <w:t>Sleep</w:t>
      </w:r>
      <w:r w:rsidRPr="00DD47F4">
        <w:rPr>
          <w:rFonts w:ascii="Calibri" w:cs="Calibri"/>
        </w:rPr>
        <w:t>, 36(9), pp. 1279–1288. doi:10.5665/sleep.2946.</w:t>
      </w:r>
    </w:p>
    <w:p w14:paraId="519583AD" w14:textId="77777777" w:rsidR="00DD47F4" w:rsidRPr="00DD47F4" w:rsidRDefault="00DD47F4" w:rsidP="00DD47F4">
      <w:pPr>
        <w:pStyle w:val="Bibliography"/>
        <w:rPr>
          <w:rFonts w:ascii="Calibri" w:cs="Calibri"/>
        </w:rPr>
      </w:pPr>
      <w:r w:rsidRPr="00DD47F4">
        <w:rPr>
          <w:rFonts w:ascii="Calibri" w:cs="Calibri"/>
        </w:rPr>
        <w:t xml:space="preserve">Landry, G.J., Best, J.R. and Liu-Ambrose, T. (2015) ‘Measuring sleep quality in older adults: a comparison using subjective and objective methods’, </w:t>
      </w:r>
      <w:r w:rsidRPr="00DD47F4">
        <w:rPr>
          <w:rFonts w:ascii="Calibri" w:cs="Calibri"/>
          <w:i/>
          <w:iCs/>
        </w:rPr>
        <w:t>Frontiers in Aging Neuroscience</w:t>
      </w:r>
      <w:r w:rsidRPr="00DD47F4">
        <w:rPr>
          <w:rFonts w:ascii="Calibri" w:cs="Calibri"/>
        </w:rPr>
        <w:t>, 7, p. 166. doi:10.3389/fnagi.2015.00166.</w:t>
      </w:r>
    </w:p>
    <w:p w14:paraId="6FE96507" w14:textId="77777777" w:rsidR="00DD47F4" w:rsidRPr="00DD47F4" w:rsidRDefault="00DD47F4" w:rsidP="00DD47F4">
      <w:pPr>
        <w:pStyle w:val="Bibliography"/>
        <w:rPr>
          <w:rFonts w:ascii="Calibri" w:cs="Calibri"/>
        </w:rPr>
      </w:pPr>
      <w:r w:rsidRPr="00DD47F4">
        <w:rPr>
          <w:rFonts w:ascii="Calibri" w:cs="Calibri"/>
        </w:rPr>
        <w:t xml:space="preserve">Mollayeva, T. </w:t>
      </w:r>
      <w:r w:rsidRPr="00DD47F4">
        <w:rPr>
          <w:rFonts w:ascii="Calibri" w:cs="Calibri"/>
          <w:i/>
          <w:iCs/>
        </w:rPr>
        <w:t>et al.</w:t>
      </w:r>
      <w:r w:rsidRPr="00DD47F4">
        <w:rPr>
          <w:rFonts w:ascii="Calibri" w:cs="Calibri"/>
        </w:rPr>
        <w:t xml:space="preserve"> (2016) ‘The Pittsburgh sleep quality index as a screening tool for sleep dysfunction in clinical and non-clinical samples: A systematic review and meta-analysis’, </w:t>
      </w:r>
      <w:r w:rsidRPr="00DD47F4">
        <w:rPr>
          <w:rFonts w:ascii="Calibri" w:cs="Calibri"/>
          <w:i/>
          <w:iCs/>
        </w:rPr>
        <w:t>Sleep Medicine Reviews</w:t>
      </w:r>
      <w:r w:rsidRPr="00DD47F4">
        <w:rPr>
          <w:rFonts w:ascii="Calibri" w:cs="Calibri"/>
        </w:rPr>
        <w:t>, 25, pp. 52–73. doi:10.1016/j.smrv.2015.01.009.</w:t>
      </w:r>
    </w:p>
    <w:p w14:paraId="67D5ADEF" w14:textId="77777777" w:rsidR="00DD47F4" w:rsidRPr="00DD47F4" w:rsidRDefault="00DD47F4" w:rsidP="00DD47F4">
      <w:pPr>
        <w:pStyle w:val="Bibliography"/>
        <w:rPr>
          <w:rFonts w:ascii="Calibri" w:cs="Calibri"/>
        </w:rPr>
      </w:pPr>
      <w:r w:rsidRPr="00DD47F4">
        <w:rPr>
          <w:rFonts w:ascii="Calibri" w:cs="Calibri"/>
        </w:rPr>
        <w:t xml:space="preserve">Schacter, D.L. and Addis, D.R. (2007) ‘The cognitive neuroscience of constructive memory: remembering the past and imagining the future’, </w:t>
      </w:r>
      <w:r w:rsidRPr="00DD47F4">
        <w:rPr>
          <w:rFonts w:ascii="Calibri" w:cs="Calibri"/>
          <w:i/>
          <w:iCs/>
        </w:rPr>
        <w:t>Philosophical Transactions of the Royal Society of London. Series B, Biological Sciences</w:t>
      </w:r>
      <w:r w:rsidRPr="00DD47F4">
        <w:rPr>
          <w:rFonts w:ascii="Calibri" w:cs="Calibri"/>
        </w:rPr>
        <w:t>, 362(1481), pp. 773–786. doi:10.1098/rstb.2007.2087.</w:t>
      </w:r>
    </w:p>
    <w:p w14:paraId="0B7E955A" w14:textId="77777777" w:rsidR="00DD47F4" w:rsidRPr="00DD47F4" w:rsidRDefault="00DD47F4" w:rsidP="00DD47F4">
      <w:pPr>
        <w:pStyle w:val="Bibliography"/>
        <w:rPr>
          <w:rFonts w:ascii="Calibri" w:cs="Calibri"/>
        </w:rPr>
      </w:pPr>
      <w:r w:rsidRPr="00DD47F4">
        <w:rPr>
          <w:rFonts w:ascii="Calibri" w:cs="Calibri"/>
        </w:rPr>
        <w:t xml:space="preserve">Troynikov, O., Watson, C.G. and Nawaz, N. (2018) ‘Sleep environments and sleep physiology: A review’, </w:t>
      </w:r>
      <w:r w:rsidRPr="00DD47F4">
        <w:rPr>
          <w:rFonts w:ascii="Calibri" w:cs="Calibri"/>
          <w:i/>
          <w:iCs/>
        </w:rPr>
        <w:t>Journal of Thermal Biology</w:t>
      </w:r>
      <w:r w:rsidRPr="00DD47F4">
        <w:rPr>
          <w:rFonts w:ascii="Calibri" w:cs="Calibri"/>
        </w:rPr>
        <w:t>, 78, pp. 192–203. doi:10.1016/j.jtherbio.2018.09.012.</w:t>
      </w:r>
    </w:p>
    <w:p w14:paraId="123443E9" w14:textId="77777777" w:rsidR="00DD47F4" w:rsidRPr="00DD47F4" w:rsidRDefault="00DD47F4" w:rsidP="00DD47F4">
      <w:pPr>
        <w:pStyle w:val="Bibliography"/>
        <w:rPr>
          <w:rFonts w:ascii="Calibri" w:cs="Calibri"/>
        </w:rPr>
      </w:pPr>
      <w:r w:rsidRPr="00DD47F4">
        <w:rPr>
          <w:rFonts w:ascii="Calibri" w:cs="Calibri"/>
        </w:rPr>
        <w:t xml:space="preserve">Vyazovskiy, V.V. and Delogu, A. (2014) ‘NREM and REM Sleep: Complementary Roles in Recovery after Wakefulness’, </w:t>
      </w:r>
      <w:r w:rsidRPr="00DD47F4">
        <w:rPr>
          <w:rFonts w:ascii="Calibri" w:cs="Calibri"/>
          <w:i/>
          <w:iCs/>
        </w:rPr>
        <w:t>The Neuroscientist</w:t>
      </w:r>
      <w:r w:rsidRPr="00DD47F4">
        <w:rPr>
          <w:rFonts w:ascii="Calibri" w:cs="Calibri"/>
        </w:rPr>
        <w:t>, 20(3), pp. 203–219. doi:10.1177/1073858413518152.</w:t>
      </w:r>
    </w:p>
    <w:p w14:paraId="7A1E0D8B" w14:textId="77777777" w:rsidR="00DD47F4" w:rsidRPr="00DD47F4" w:rsidRDefault="00DD47F4" w:rsidP="00DD47F4">
      <w:pPr>
        <w:pStyle w:val="Bibliography"/>
        <w:rPr>
          <w:rFonts w:ascii="Calibri" w:cs="Calibri"/>
        </w:rPr>
      </w:pPr>
      <w:r w:rsidRPr="00DD47F4">
        <w:rPr>
          <w:rFonts w:ascii="Calibri" w:cs="Calibri"/>
        </w:rPr>
        <w:t xml:space="preserve">Wang, X. and Youngstedt, S.D. (2014) ‘Sleep quality improved following a single session of moderate-intensity aerobic exercise in older women: Results from a pilot study’, </w:t>
      </w:r>
      <w:r w:rsidRPr="00DD47F4">
        <w:rPr>
          <w:rFonts w:ascii="Calibri" w:cs="Calibri"/>
          <w:i/>
          <w:iCs/>
        </w:rPr>
        <w:t>Journal of sport and health science</w:t>
      </w:r>
      <w:r w:rsidRPr="00DD47F4">
        <w:rPr>
          <w:rFonts w:ascii="Calibri" w:cs="Calibri"/>
        </w:rPr>
        <w:t>, 3(4), pp. 338–342. doi:10.1016/j.jshs.2013.11.004.</w:t>
      </w:r>
    </w:p>
    <w:p w14:paraId="70851A20" w14:textId="099F952C" w:rsidR="00E137CB" w:rsidRPr="00E137CB" w:rsidRDefault="00B61102" w:rsidP="005D5BA1">
      <w:r>
        <w:fldChar w:fldCharType="end"/>
      </w:r>
    </w:p>
    <w:sectPr w:rsidR="00E137CB" w:rsidRPr="00E137CB">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Williamson" w:date="2021-12-20T17:56:00Z" w:initials="JW">
    <w:p w14:paraId="31D8201A" w14:textId="5E2BAB92" w:rsidR="00F65542" w:rsidRDefault="00F65542">
      <w:pPr>
        <w:pStyle w:val="CommentText"/>
      </w:pPr>
      <w:r>
        <w:rPr>
          <w:rStyle w:val="CommentReference"/>
        </w:rPr>
        <w:annotationRef/>
      </w:r>
      <w:r>
        <w:t>Not sure how much the aims adds to the title!</w:t>
      </w:r>
    </w:p>
  </w:comment>
  <w:comment w:id="1" w:author="Joseph Williamson" w:date="2021-12-20T17:57:00Z" w:initials="JW">
    <w:p w14:paraId="704B0914" w14:textId="6B9AF5D6" w:rsidR="00F65542" w:rsidRDefault="00F65542">
      <w:pPr>
        <w:pStyle w:val="CommentText"/>
      </w:pPr>
      <w:r>
        <w:rPr>
          <w:rStyle w:val="CommentReference"/>
        </w:rPr>
        <w:annotationRef/>
      </w:r>
      <w:r>
        <w:t xml:space="preserve">Great intro. You set out the knowledge gap </w:t>
      </w:r>
      <w:proofErr w:type="gramStart"/>
      <w:r>
        <w:t>really nicely</w:t>
      </w:r>
      <w:proofErr w:type="gramEnd"/>
      <w:r>
        <w:t>.</w:t>
      </w:r>
    </w:p>
  </w:comment>
  <w:comment w:id="2" w:author="Joseph Williamson" w:date="2021-12-20T17:58:00Z" w:initials="JW">
    <w:p w14:paraId="29443A7A" w14:textId="02B49B64" w:rsidR="00F65542" w:rsidRDefault="00F65542">
      <w:pPr>
        <w:pStyle w:val="CommentText"/>
      </w:pPr>
      <w:r>
        <w:rPr>
          <w:rStyle w:val="CommentReference"/>
        </w:rPr>
        <w:annotationRef/>
      </w:r>
      <w:r>
        <w:t>Surely the WHOOP strap gives you step data? Are they going to be wearing two different devices?</w:t>
      </w:r>
    </w:p>
  </w:comment>
  <w:comment w:id="3" w:author="Joseph Williamson" w:date="2021-12-20T17:59:00Z" w:initials="JW">
    <w:p w14:paraId="73CB472F" w14:textId="1E7C8DAA" w:rsidR="00F65542" w:rsidRDefault="00F65542">
      <w:pPr>
        <w:pStyle w:val="CommentText"/>
      </w:pPr>
      <w:r>
        <w:rPr>
          <w:rStyle w:val="CommentReference"/>
        </w:rPr>
        <w:annotationRef/>
      </w:r>
      <w:r>
        <w:t>How? Where from? Are they evenly spaced throughout this age bracket?</w:t>
      </w:r>
    </w:p>
  </w:comment>
  <w:comment w:id="4" w:author="Joseph Williamson" w:date="2021-12-20T17:59:00Z" w:initials="JW">
    <w:p w14:paraId="653A91EE" w14:textId="0096F55C" w:rsidR="00F65542" w:rsidRDefault="00F65542">
      <w:pPr>
        <w:pStyle w:val="CommentText"/>
      </w:pPr>
      <w:r>
        <w:rPr>
          <w:rStyle w:val="CommentReference"/>
        </w:rPr>
        <w:annotationRef/>
      </w:r>
      <w:r>
        <w:t xml:space="preserve">How does this follow on from the fact there has </w:t>
      </w:r>
      <w:proofErr w:type="spellStart"/>
      <w:r>
        <w:t>neen</w:t>
      </w:r>
      <w:proofErr w:type="spellEnd"/>
      <w:r>
        <w:t xml:space="preserve"> no research before?</w:t>
      </w:r>
    </w:p>
  </w:comment>
  <w:comment w:id="5" w:author="Joseph Williamson" w:date="2021-12-20T18:00:00Z" w:initials="JW">
    <w:p w14:paraId="107FDDB3" w14:textId="4A6AD09D" w:rsidR="00F65542" w:rsidRDefault="00F65542">
      <w:pPr>
        <w:pStyle w:val="CommentText"/>
      </w:pPr>
      <w:r>
        <w:rPr>
          <w:rStyle w:val="CommentReference"/>
        </w:rPr>
        <w:annotationRef/>
      </w:r>
      <w:r>
        <w:t>Power analysis would be nice, but glad you are thinking of this</w:t>
      </w:r>
    </w:p>
  </w:comment>
  <w:comment w:id="6" w:author="Joseph Williamson" w:date="2021-12-20T18:01:00Z" w:initials="JW">
    <w:p w14:paraId="6A7C9D14" w14:textId="033F6E07" w:rsidR="00F65542" w:rsidRDefault="00F65542">
      <w:pPr>
        <w:pStyle w:val="CommentText"/>
      </w:pPr>
      <w:r>
        <w:rPr>
          <w:rStyle w:val="CommentReference"/>
        </w:rPr>
        <w:annotationRef/>
      </w:r>
      <w:r>
        <w:t xml:space="preserve">Are they volunteers? I think you would need a financial incentive. </w:t>
      </w:r>
    </w:p>
  </w:comment>
  <w:comment w:id="7" w:author="Joseph Williamson" w:date="2021-12-20T18:01:00Z" w:initials="JW">
    <w:p w14:paraId="5F0CEFDE" w14:textId="07E12A9C" w:rsidR="00F65542" w:rsidRDefault="00F65542">
      <w:pPr>
        <w:pStyle w:val="CommentText"/>
      </w:pPr>
      <w:r>
        <w:rPr>
          <w:rStyle w:val="CommentReference"/>
        </w:rPr>
        <w:annotationRef/>
      </w:r>
      <w:r>
        <w:t>I like that you are considering ethics, I do worry that you are now changing your question to only consider people who are unfit already now?</w:t>
      </w:r>
    </w:p>
  </w:comment>
  <w:comment w:id="8" w:author="Joseph Williamson" w:date="2021-12-20T18:02:00Z" w:initials="JW">
    <w:p w14:paraId="0965AC6A" w14:textId="60769989" w:rsidR="00B006FB" w:rsidRDefault="00B006FB">
      <w:pPr>
        <w:pStyle w:val="CommentText"/>
      </w:pPr>
      <w:r>
        <w:rPr>
          <w:rStyle w:val="CommentReference"/>
        </w:rPr>
        <w:annotationRef/>
      </w:r>
      <w:r>
        <w:t>What happens when people inevitably have days when they don’t manage all the walking?</w:t>
      </w:r>
    </w:p>
  </w:comment>
  <w:comment w:id="9" w:author="Joseph Williamson" w:date="2021-12-20T18:03:00Z" w:initials="JW">
    <w:p w14:paraId="333A2C6B" w14:textId="3D955C1A" w:rsidR="00B006FB" w:rsidRDefault="00B006FB">
      <w:pPr>
        <w:pStyle w:val="CommentText"/>
      </w:pPr>
      <w:r>
        <w:rPr>
          <w:rStyle w:val="CommentReference"/>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D8201A" w15:done="0"/>
  <w15:commentEx w15:paraId="704B0914" w15:done="0"/>
  <w15:commentEx w15:paraId="29443A7A" w15:done="0"/>
  <w15:commentEx w15:paraId="73CB472F" w15:done="0"/>
  <w15:commentEx w15:paraId="653A91EE" w15:done="0"/>
  <w15:commentEx w15:paraId="107FDDB3" w15:done="0"/>
  <w15:commentEx w15:paraId="6A7C9D14" w15:done="0"/>
  <w15:commentEx w15:paraId="5F0CEFDE" w15:done="0"/>
  <w15:commentEx w15:paraId="0965AC6A" w15:done="0"/>
  <w15:commentEx w15:paraId="333A2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425A" w16cex:dateUtc="2021-12-20T17:56:00Z"/>
  <w16cex:commentExtensible w16cex:durableId="256B4282" w16cex:dateUtc="2021-12-20T17:57:00Z"/>
  <w16cex:commentExtensible w16cex:durableId="256B42C2" w16cex:dateUtc="2021-12-20T17:58:00Z"/>
  <w16cex:commentExtensible w16cex:durableId="256B42F2" w16cex:dateUtc="2021-12-20T17:59:00Z"/>
  <w16cex:commentExtensible w16cex:durableId="256B4315" w16cex:dateUtc="2021-12-20T17:59:00Z"/>
  <w16cex:commentExtensible w16cex:durableId="256B432A" w16cex:dateUtc="2021-12-20T18:00:00Z"/>
  <w16cex:commentExtensible w16cex:durableId="256B436D" w16cex:dateUtc="2021-12-20T18:01:00Z"/>
  <w16cex:commentExtensible w16cex:durableId="256B4395" w16cex:dateUtc="2021-12-20T18:01:00Z"/>
  <w16cex:commentExtensible w16cex:durableId="256B43C7" w16cex:dateUtc="2021-12-20T18:02:00Z"/>
  <w16cex:commentExtensible w16cex:durableId="256B43F1" w16cex:dateUtc="2021-12-20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D8201A" w16cid:durableId="256B425A"/>
  <w16cid:commentId w16cid:paraId="704B0914" w16cid:durableId="256B4282"/>
  <w16cid:commentId w16cid:paraId="29443A7A" w16cid:durableId="256B42C2"/>
  <w16cid:commentId w16cid:paraId="73CB472F" w16cid:durableId="256B42F2"/>
  <w16cid:commentId w16cid:paraId="653A91EE" w16cid:durableId="256B4315"/>
  <w16cid:commentId w16cid:paraId="107FDDB3" w16cid:durableId="256B432A"/>
  <w16cid:commentId w16cid:paraId="6A7C9D14" w16cid:durableId="256B436D"/>
  <w16cid:commentId w16cid:paraId="5F0CEFDE" w16cid:durableId="256B4395"/>
  <w16cid:commentId w16cid:paraId="0965AC6A" w16cid:durableId="256B43C7"/>
  <w16cid:commentId w16cid:paraId="333A2C6B" w16cid:durableId="256B43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924F" w14:textId="77777777" w:rsidR="00DC52DA" w:rsidRDefault="00DC52DA" w:rsidP="002E3B7D">
      <w:r>
        <w:separator/>
      </w:r>
    </w:p>
  </w:endnote>
  <w:endnote w:type="continuationSeparator" w:id="0">
    <w:p w14:paraId="7827D9D2" w14:textId="77777777" w:rsidR="00DC52DA" w:rsidRDefault="00DC52DA" w:rsidP="002E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0B67" w14:textId="77777777" w:rsidR="00DC52DA" w:rsidRDefault="00DC52DA" w:rsidP="002E3B7D">
      <w:r>
        <w:separator/>
      </w:r>
    </w:p>
  </w:footnote>
  <w:footnote w:type="continuationSeparator" w:id="0">
    <w:p w14:paraId="1E65496B" w14:textId="77777777" w:rsidR="00DC52DA" w:rsidRDefault="00DC52DA" w:rsidP="002E3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E4D1" w14:textId="4045FCE8" w:rsidR="002E3B7D" w:rsidRDefault="002E3B7D">
    <w:pPr>
      <w:pStyle w:val="Header"/>
    </w:pPr>
    <w:r>
      <w:t>Jack Coutts – 210653579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Williamson">
    <w15:presenceInfo w15:providerId="AD" w15:userId="S::btx225@qmul.ac.uk::02c0b054-973e-47c0-865d-2a0fd0f315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A1"/>
    <w:rsid w:val="00005D2D"/>
    <w:rsid w:val="00010A8A"/>
    <w:rsid w:val="0001343A"/>
    <w:rsid w:val="00015C25"/>
    <w:rsid w:val="0003600F"/>
    <w:rsid w:val="00052FCD"/>
    <w:rsid w:val="000829F6"/>
    <w:rsid w:val="000B3065"/>
    <w:rsid w:val="000B46F6"/>
    <w:rsid w:val="000B54C8"/>
    <w:rsid w:val="000B6C87"/>
    <w:rsid w:val="000D00E0"/>
    <w:rsid w:val="000D0F0E"/>
    <w:rsid w:val="000F4153"/>
    <w:rsid w:val="000F6E4D"/>
    <w:rsid w:val="000F7447"/>
    <w:rsid w:val="00103E04"/>
    <w:rsid w:val="00111593"/>
    <w:rsid w:val="0011746D"/>
    <w:rsid w:val="00120A57"/>
    <w:rsid w:val="00133E5C"/>
    <w:rsid w:val="00134435"/>
    <w:rsid w:val="0015775A"/>
    <w:rsid w:val="001631F6"/>
    <w:rsid w:val="0017184E"/>
    <w:rsid w:val="001759F0"/>
    <w:rsid w:val="001841AF"/>
    <w:rsid w:val="0018563A"/>
    <w:rsid w:val="00185DF1"/>
    <w:rsid w:val="00191407"/>
    <w:rsid w:val="001A0FD8"/>
    <w:rsid w:val="001A522C"/>
    <w:rsid w:val="001B2B09"/>
    <w:rsid w:val="001C577D"/>
    <w:rsid w:val="001C6767"/>
    <w:rsid w:val="001E78EA"/>
    <w:rsid w:val="0021176C"/>
    <w:rsid w:val="00215BF3"/>
    <w:rsid w:val="00216472"/>
    <w:rsid w:val="00232307"/>
    <w:rsid w:val="002347A1"/>
    <w:rsid w:val="00235CC1"/>
    <w:rsid w:val="0024625F"/>
    <w:rsid w:val="0025242C"/>
    <w:rsid w:val="00271943"/>
    <w:rsid w:val="0027377E"/>
    <w:rsid w:val="00273785"/>
    <w:rsid w:val="00282E73"/>
    <w:rsid w:val="00295591"/>
    <w:rsid w:val="002A5F05"/>
    <w:rsid w:val="002B4154"/>
    <w:rsid w:val="002B7221"/>
    <w:rsid w:val="002C74D6"/>
    <w:rsid w:val="002D2101"/>
    <w:rsid w:val="002E3B7D"/>
    <w:rsid w:val="002F1FD7"/>
    <w:rsid w:val="002F427D"/>
    <w:rsid w:val="002F4C62"/>
    <w:rsid w:val="003062C3"/>
    <w:rsid w:val="00315F3B"/>
    <w:rsid w:val="0033225A"/>
    <w:rsid w:val="00343F4E"/>
    <w:rsid w:val="003477D5"/>
    <w:rsid w:val="003543A5"/>
    <w:rsid w:val="00356890"/>
    <w:rsid w:val="0036095B"/>
    <w:rsid w:val="00361CBE"/>
    <w:rsid w:val="00374504"/>
    <w:rsid w:val="00380A14"/>
    <w:rsid w:val="0038361E"/>
    <w:rsid w:val="00387281"/>
    <w:rsid w:val="00394993"/>
    <w:rsid w:val="003A0618"/>
    <w:rsid w:val="003A3484"/>
    <w:rsid w:val="003C3615"/>
    <w:rsid w:val="003F09B5"/>
    <w:rsid w:val="003F1219"/>
    <w:rsid w:val="00402B2B"/>
    <w:rsid w:val="00420305"/>
    <w:rsid w:val="00420FC0"/>
    <w:rsid w:val="00430ACA"/>
    <w:rsid w:val="00434708"/>
    <w:rsid w:val="004465BB"/>
    <w:rsid w:val="0044667F"/>
    <w:rsid w:val="00450978"/>
    <w:rsid w:val="00460680"/>
    <w:rsid w:val="00462AB2"/>
    <w:rsid w:val="004659A2"/>
    <w:rsid w:val="00472663"/>
    <w:rsid w:val="00483606"/>
    <w:rsid w:val="00487A8D"/>
    <w:rsid w:val="004A4659"/>
    <w:rsid w:val="004A4AB1"/>
    <w:rsid w:val="004B16BF"/>
    <w:rsid w:val="004B3820"/>
    <w:rsid w:val="004B7D22"/>
    <w:rsid w:val="004D313A"/>
    <w:rsid w:val="004D780C"/>
    <w:rsid w:val="004E2BE9"/>
    <w:rsid w:val="004E6B1B"/>
    <w:rsid w:val="004F118C"/>
    <w:rsid w:val="004F48BF"/>
    <w:rsid w:val="00505B65"/>
    <w:rsid w:val="005141FA"/>
    <w:rsid w:val="00514C03"/>
    <w:rsid w:val="00520CAE"/>
    <w:rsid w:val="00536A21"/>
    <w:rsid w:val="00543D5A"/>
    <w:rsid w:val="00557030"/>
    <w:rsid w:val="00565A6D"/>
    <w:rsid w:val="00570498"/>
    <w:rsid w:val="00577FB7"/>
    <w:rsid w:val="00582F55"/>
    <w:rsid w:val="00583A3B"/>
    <w:rsid w:val="00590267"/>
    <w:rsid w:val="005958C3"/>
    <w:rsid w:val="005A0311"/>
    <w:rsid w:val="005A05C9"/>
    <w:rsid w:val="005B4412"/>
    <w:rsid w:val="005B5A89"/>
    <w:rsid w:val="005C1503"/>
    <w:rsid w:val="005C286E"/>
    <w:rsid w:val="005C55E2"/>
    <w:rsid w:val="005D1F37"/>
    <w:rsid w:val="005D2C23"/>
    <w:rsid w:val="005D5BA1"/>
    <w:rsid w:val="005D6E8C"/>
    <w:rsid w:val="005F2D73"/>
    <w:rsid w:val="005F5F42"/>
    <w:rsid w:val="006069F2"/>
    <w:rsid w:val="00610F1A"/>
    <w:rsid w:val="0062142E"/>
    <w:rsid w:val="006226DD"/>
    <w:rsid w:val="0063736F"/>
    <w:rsid w:val="00644488"/>
    <w:rsid w:val="0064660C"/>
    <w:rsid w:val="0064791B"/>
    <w:rsid w:val="00654133"/>
    <w:rsid w:val="0066029F"/>
    <w:rsid w:val="0066737C"/>
    <w:rsid w:val="00676F3E"/>
    <w:rsid w:val="00680CB0"/>
    <w:rsid w:val="00687FEB"/>
    <w:rsid w:val="00692C3D"/>
    <w:rsid w:val="006A54DB"/>
    <w:rsid w:val="006E0F97"/>
    <w:rsid w:val="006E458E"/>
    <w:rsid w:val="006E61AB"/>
    <w:rsid w:val="006F1BAC"/>
    <w:rsid w:val="006F2395"/>
    <w:rsid w:val="006F2E8F"/>
    <w:rsid w:val="00700374"/>
    <w:rsid w:val="007012EF"/>
    <w:rsid w:val="007052C0"/>
    <w:rsid w:val="00705F60"/>
    <w:rsid w:val="0070643C"/>
    <w:rsid w:val="00707F8C"/>
    <w:rsid w:val="00711116"/>
    <w:rsid w:val="00711E63"/>
    <w:rsid w:val="007148FC"/>
    <w:rsid w:val="00735345"/>
    <w:rsid w:val="007371E4"/>
    <w:rsid w:val="00743554"/>
    <w:rsid w:val="00744829"/>
    <w:rsid w:val="007451D6"/>
    <w:rsid w:val="00746DAE"/>
    <w:rsid w:val="0076508A"/>
    <w:rsid w:val="0077621C"/>
    <w:rsid w:val="00776ACD"/>
    <w:rsid w:val="007811B1"/>
    <w:rsid w:val="007A7FE2"/>
    <w:rsid w:val="007B2AD5"/>
    <w:rsid w:val="007D0195"/>
    <w:rsid w:val="007F0256"/>
    <w:rsid w:val="008001E4"/>
    <w:rsid w:val="00807163"/>
    <w:rsid w:val="00807A88"/>
    <w:rsid w:val="008145F5"/>
    <w:rsid w:val="00827463"/>
    <w:rsid w:val="008422E7"/>
    <w:rsid w:val="008546E1"/>
    <w:rsid w:val="008640D4"/>
    <w:rsid w:val="00873C06"/>
    <w:rsid w:val="00876F57"/>
    <w:rsid w:val="00880453"/>
    <w:rsid w:val="008877D9"/>
    <w:rsid w:val="008A307C"/>
    <w:rsid w:val="008A76C4"/>
    <w:rsid w:val="008C175F"/>
    <w:rsid w:val="008E1643"/>
    <w:rsid w:val="008E4E9E"/>
    <w:rsid w:val="00902021"/>
    <w:rsid w:val="009125B3"/>
    <w:rsid w:val="009226AF"/>
    <w:rsid w:val="009331B4"/>
    <w:rsid w:val="00936FE4"/>
    <w:rsid w:val="00947FED"/>
    <w:rsid w:val="009774BF"/>
    <w:rsid w:val="00980112"/>
    <w:rsid w:val="0098130F"/>
    <w:rsid w:val="009A73EA"/>
    <w:rsid w:val="009E6B07"/>
    <w:rsid w:val="009F53E8"/>
    <w:rsid w:val="00A0628B"/>
    <w:rsid w:val="00A10032"/>
    <w:rsid w:val="00A35523"/>
    <w:rsid w:val="00A40D40"/>
    <w:rsid w:val="00A80FB9"/>
    <w:rsid w:val="00AB683B"/>
    <w:rsid w:val="00B006FB"/>
    <w:rsid w:val="00B05895"/>
    <w:rsid w:val="00B133CB"/>
    <w:rsid w:val="00B16B6C"/>
    <w:rsid w:val="00B30ECC"/>
    <w:rsid w:val="00B352D0"/>
    <w:rsid w:val="00B36FC1"/>
    <w:rsid w:val="00B61102"/>
    <w:rsid w:val="00B62E17"/>
    <w:rsid w:val="00B64E11"/>
    <w:rsid w:val="00B7468D"/>
    <w:rsid w:val="00B83803"/>
    <w:rsid w:val="00B84A72"/>
    <w:rsid w:val="00B858B5"/>
    <w:rsid w:val="00B90BCB"/>
    <w:rsid w:val="00B9134E"/>
    <w:rsid w:val="00B92B36"/>
    <w:rsid w:val="00BA055C"/>
    <w:rsid w:val="00BA42ED"/>
    <w:rsid w:val="00BA48C7"/>
    <w:rsid w:val="00BB1FDF"/>
    <w:rsid w:val="00BC5CFE"/>
    <w:rsid w:val="00BD3D57"/>
    <w:rsid w:val="00BD5143"/>
    <w:rsid w:val="00BF26A8"/>
    <w:rsid w:val="00C06A46"/>
    <w:rsid w:val="00C267C2"/>
    <w:rsid w:val="00C31AE3"/>
    <w:rsid w:val="00C32A4C"/>
    <w:rsid w:val="00C3739A"/>
    <w:rsid w:val="00C525B5"/>
    <w:rsid w:val="00C5378D"/>
    <w:rsid w:val="00C84BBB"/>
    <w:rsid w:val="00C93E7E"/>
    <w:rsid w:val="00CA2F28"/>
    <w:rsid w:val="00CA4861"/>
    <w:rsid w:val="00CB530B"/>
    <w:rsid w:val="00CC18B7"/>
    <w:rsid w:val="00CC1D66"/>
    <w:rsid w:val="00CC7283"/>
    <w:rsid w:val="00CD00D0"/>
    <w:rsid w:val="00CD02DD"/>
    <w:rsid w:val="00CD29AE"/>
    <w:rsid w:val="00CD41D8"/>
    <w:rsid w:val="00CD75E2"/>
    <w:rsid w:val="00CE7330"/>
    <w:rsid w:val="00D237F5"/>
    <w:rsid w:val="00D338D2"/>
    <w:rsid w:val="00D41423"/>
    <w:rsid w:val="00D62DA7"/>
    <w:rsid w:val="00D648F0"/>
    <w:rsid w:val="00D76143"/>
    <w:rsid w:val="00D825D9"/>
    <w:rsid w:val="00D86771"/>
    <w:rsid w:val="00DA3EFE"/>
    <w:rsid w:val="00DA4F35"/>
    <w:rsid w:val="00DB4E59"/>
    <w:rsid w:val="00DC08A7"/>
    <w:rsid w:val="00DC52DA"/>
    <w:rsid w:val="00DD47F4"/>
    <w:rsid w:val="00DE668F"/>
    <w:rsid w:val="00DE74C6"/>
    <w:rsid w:val="00DF054C"/>
    <w:rsid w:val="00DF2FC1"/>
    <w:rsid w:val="00E01A58"/>
    <w:rsid w:val="00E02823"/>
    <w:rsid w:val="00E122B8"/>
    <w:rsid w:val="00E137CB"/>
    <w:rsid w:val="00E15E51"/>
    <w:rsid w:val="00E2352B"/>
    <w:rsid w:val="00E345FB"/>
    <w:rsid w:val="00E42713"/>
    <w:rsid w:val="00E45797"/>
    <w:rsid w:val="00E66439"/>
    <w:rsid w:val="00E7144A"/>
    <w:rsid w:val="00E77586"/>
    <w:rsid w:val="00E919D3"/>
    <w:rsid w:val="00E930A0"/>
    <w:rsid w:val="00EA1223"/>
    <w:rsid w:val="00EA3E5D"/>
    <w:rsid w:val="00EB02E8"/>
    <w:rsid w:val="00EB0FF1"/>
    <w:rsid w:val="00EB247C"/>
    <w:rsid w:val="00EB7757"/>
    <w:rsid w:val="00EC3CBE"/>
    <w:rsid w:val="00ED003D"/>
    <w:rsid w:val="00ED1916"/>
    <w:rsid w:val="00EE03B7"/>
    <w:rsid w:val="00EE4E03"/>
    <w:rsid w:val="00EF2883"/>
    <w:rsid w:val="00F01C0B"/>
    <w:rsid w:val="00F15860"/>
    <w:rsid w:val="00F32709"/>
    <w:rsid w:val="00F3500F"/>
    <w:rsid w:val="00F40167"/>
    <w:rsid w:val="00F4125E"/>
    <w:rsid w:val="00F44AAE"/>
    <w:rsid w:val="00F65542"/>
    <w:rsid w:val="00F71851"/>
    <w:rsid w:val="00F77081"/>
    <w:rsid w:val="00F87493"/>
    <w:rsid w:val="00F87861"/>
    <w:rsid w:val="00FB4882"/>
    <w:rsid w:val="00FC0254"/>
    <w:rsid w:val="00FC165D"/>
    <w:rsid w:val="00FC1D6B"/>
    <w:rsid w:val="00FD689B"/>
    <w:rsid w:val="00FF169B"/>
    <w:rsid w:val="00FF5125"/>
    <w:rsid w:val="00FF7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EDB570"/>
  <w15:chartTrackingRefBased/>
  <w15:docId w15:val="{1B7560A6-4076-CB47-ABFE-06181F96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A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B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B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BA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D5BA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D5B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919D3"/>
    <w:rPr>
      <w:color w:val="0000FF"/>
      <w:u w:val="single"/>
    </w:rPr>
  </w:style>
  <w:style w:type="character" w:customStyle="1" w:styleId="Heading1Char">
    <w:name w:val="Heading 1 Char"/>
    <w:basedOn w:val="DefaultParagraphFont"/>
    <w:link w:val="Heading1"/>
    <w:uiPriority w:val="9"/>
    <w:rsid w:val="00F44AA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61102"/>
    <w:pPr>
      <w:spacing w:after="240"/>
    </w:pPr>
  </w:style>
  <w:style w:type="paragraph" w:styleId="Header">
    <w:name w:val="header"/>
    <w:basedOn w:val="Normal"/>
    <w:link w:val="HeaderChar"/>
    <w:uiPriority w:val="99"/>
    <w:unhideWhenUsed/>
    <w:rsid w:val="002E3B7D"/>
    <w:pPr>
      <w:tabs>
        <w:tab w:val="center" w:pos="4513"/>
        <w:tab w:val="right" w:pos="9026"/>
      </w:tabs>
    </w:pPr>
  </w:style>
  <w:style w:type="character" w:customStyle="1" w:styleId="HeaderChar">
    <w:name w:val="Header Char"/>
    <w:basedOn w:val="DefaultParagraphFont"/>
    <w:link w:val="Header"/>
    <w:uiPriority w:val="99"/>
    <w:rsid w:val="002E3B7D"/>
  </w:style>
  <w:style w:type="paragraph" w:styleId="Footer">
    <w:name w:val="footer"/>
    <w:basedOn w:val="Normal"/>
    <w:link w:val="FooterChar"/>
    <w:uiPriority w:val="99"/>
    <w:unhideWhenUsed/>
    <w:rsid w:val="002E3B7D"/>
    <w:pPr>
      <w:tabs>
        <w:tab w:val="center" w:pos="4513"/>
        <w:tab w:val="right" w:pos="9026"/>
      </w:tabs>
    </w:pPr>
  </w:style>
  <w:style w:type="character" w:customStyle="1" w:styleId="FooterChar">
    <w:name w:val="Footer Char"/>
    <w:basedOn w:val="DefaultParagraphFont"/>
    <w:link w:val="Footer"/>
    <w:uiPriority w:val="99"/>
    <w:rsid w:val="002E3B7D"/>
  </w:style>
  <w:style w:type="paragraph" w:styleId="Revision">
    <w:name w:val="Revision"/>
    <w:hidden/>
    <w:uiPriority w:val="99"/>
    <w:semiHidden/>
    <w:rsid w:val="00F65542"/>
  </w:style>
  <w:style w:type="character" w:styleId="CommentReference">
    <w:name w:val="annotation reference"/>
    <w:basedOn w:val="DefaultParagraphFont"/>
    <w:uiPriority w:val="99"/>
    <w:semiHidden/>
    <w:unhideWhenUsed/>
    <w:rsid w:val="00F65542"/>
    <w:rPr>
      <w:sz w:val="16"/>
      <w:szCs w:val="16"/>
    </w:rPr>
  </w:style>
  <w:style w:type="paragraph" w:styleId="CommentText">
    <w:name w:val="annotation text"/>
    <w:basedOn w:val="Normal"/>
    <w:link w:val="CommentTextChar"/>
    <w:uiPriority w:val="99"/>
    <w:semiHidden/>
    <w:unhideWhenUsed/>
    <w:rsid w:val="00F65542"/>
    <w:rPr>
      <w:sz w:val="20"/>
      <w:szCs w:val="20"/>
    </w:rPr>
  </w:style>
  <w:style w:type="character" w:customStyle="1" w:styleId="CommentTextChar">
    <w:name w:val="Comment Text Char"/>
    <w:basedOn w:val="DefaultParagraphFont"/>
    <w:link w:val="CommentText"/>
    <w:uiPriority w:val="99"/>
    <w:semiHidden/>
    <w:rsid w:val="00F65542"/>
    <w:rPr>
      <w:sz w:val="20"/>
      <w:szCs w:val="20"/>
    </w:rPr>
  </w:style>
  <w:style w:type="paragraph" w:styleId="CommentSubject">
    <w:name w:val="annotation subject"/>
    <w:basedOn w:val="CommentText"/>
    <w:next w:val="CommentText"/>
    <w:link w:val="CommentSubjectChar"/>
    <w:uiPriority w:val="99"/>
    <w:semiHidden/>
    <w:unhideWhenUsed/>
    <w:rsid w:val="00F65542"/>
    <w:rPr>
      <w:b/>
      <w:bCs/>
    </w:rPr>
  </w:style>
  <w:style w:type="character" w:customStyle="1" w:styleId="CommentSubjectChar">
    <w:name w:val="Comment Subject Char"/>
    <w:basedOn w:val="CommentTextChar"/>
    <w:link w:val="CommentSubject"/>
    <w:uiPriority w:val="99"/>
    <w:semiHidden/>
    <w:rsid w:val="00F655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7942">
      <w:bodyDiv w:val="1"/>
      <w:marLeft w:val="0"/>
      <w:marRight w:val="0"/>
      <w:marTop w:val="0"/>
      <w:marBottom w:val="0"/>
      <w:divBdr>
        <w:top w:val="none" w:sz="0" w:space="0" w:color="auto"/>
        <w:left w:val="none" w:sz="0" w:space="0" w:color="auto"/>
        <w:bottom w:val="none" w:sz="0" w:space="0" w:color="auto"/>
        <w:right w:val="none" w:sz="0" w:space="0" w:color="auto"/>
      </w:divBdr>
    </w:div>
    <w:div w:id="161704339">
      <w:bodyDiv w:val="1"/>
      <w:marLeft w:val="0"/>
      <w:marRight w:val="0"/>
      <w:marTop w:val="0"/>
      <w:marBottom w:val="0"/>
      <w:divBdr>
        <w:top w:val="none" w:sz="0" w:space="0" w:color="auto"/>
        <w:left w:val="none" w:sz="0" w:space="0" w:color="auto"/>
        <w:bottom w:val="none" w:sz="0" w:space="0" w:color="auto"/>
        <w:right w:val="none" w:sz="0" w:space="0" w:color="auto"/>
      </w:divBdr>
    </w:div>
    <w:div w:id="8578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4AE9-CE34-D549-B13F-CA174C82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9154</Words>
  <Characters>52179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William Gordon Coutts</dc:creator>
  <cp:keywords/>
  <dc:description/>
  <cp:lastModifiedBy>Joseph Williamson</cp:lastModifiedBy>
  <cp:revision>3</cp:revision>
  <dcterms:created xsi:type="dcterms:W3CDTF">2021-11-26T16:40:00Z</dcterms:created>
  <dcterms:modified xsi:type="dcterms:W3CDTF">2021-12-20T18:06:00Z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id="A3RBuUez"/&gt;&lt;style id="http://www.zotero.org/styles/harvard-cite-them-right"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